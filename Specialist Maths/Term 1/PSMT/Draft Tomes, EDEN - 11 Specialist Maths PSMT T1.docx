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1ACCE9A" w:rsidP="3716CDDA" w:rsidRDefault="71ACCE9A" w14:paraId="0761B9FB" w14:textId="7AE10EA8">
      <w:pPr>
        <w:pStyle w:val="Title"/>
        <w:rPr>
          <w:b w:val="1"/>
          <w:bCs w:val="1"/>
          <w:i w:val="0"/>
          <w:iCs w:val="0"/>
          <w:u w:val="single"/>
        </w:rPr>
      </w:pPr>
      <w:r w:rsidR="71ACCE9A">
        <w:rPr/>
        <w:t>Sports Underdog PSMT – Eden Tomes</w:t>
      </w:r>
    </w:p>
    <w:p w:rsidR="7A1ECC4A" w:rsidP="7D74F71B" w:rsidRDefault="7A1ECC4A" w14:paraId="3123691C" w14:textId="593994A4">
      <w:pPr>
        <w:pStyle w:val="Heading1"/>
      </w:pPr>
      <w:r w:rsidR="4350CA8D">
        <w:rPr/>
        <w:t>Introduction:</w:t>
      </w:r>
    </w:p>
    <w:p w:rsidR="08823BF0" w:rsidP="0AC85D89" w:rsidRDefault="08823BF0" w14:paraId="751716B0" w14:textId="0272EAF4">
      <w:pPr>
        <w:pStyle w:val="Normal"/>
      </w:pPr>
      <w:r w:rsidR="08823BF0">
        <w:rPr/>
        <w:t>S</w:t>
      </w:r>
      <w:r w:rsidR="49386B60">
        <w:rPr/>
        <w:t>tories of</w:t>
      </w:r>
      <w:r w:rsidR="4847BB84">
        <w:rPr/>
        <w:t xml:space="preserve"> unexpected underdog triumphs hold </w:t>
      </w:r>
      <w:r w:rsidR="31258747">
        <w:rPr/>
        <w:t>a significant place in</w:t>
      </w:r>
      <w:r w:rsidR="754F8227">
        <w:rPr/>
        <w:t xml:space="preserve"> </w:t>
      </w:r>
      <w:r w:rsidR="3D9D4752">
        <w:rPr/>
        <w:t xml:space="preserve">competitive </w:t>
      </w:r>
      <w:r w:rsidR="673F0BAB">
        <w:rPr/>
        <w:t xml:space="preserve">sports culture, </w:t>
      </w:r>
      <w:r w:rsidR="3A2E10B6">
        <w:rPr/>
        <w:t xml:space="preserve">with their occurrence </w:t>
      </w:r>
      <w:r w:rsidR="673F0BAB">
        <w:rPr/>
        <w:t xml:space="preserve">causing commotion amongst fans of </w:t>
      </w:r>
      <w:r w:rsidR="72DCEE6F">
        <w:rPr/>
        <w:t>winning and losing teams alike</w:t>
      </w:r>
      <w:r w:rsidR="063C053C">
        <w:rPr/>
        <w:t xml:space="preserve">. A </w:t>
      </w:r>
      <w:r w:rsidR="22CC3F1C">
        <w:rPr/>
        <w:t xml:space="preserve">prevailing argument </w:t>
      </w:r>
      <w:r w:rsidR="180F78AA">
        <w:rPr/>
        <w:t xml:space="preserve">from </w:t>
      </w:r>
      <w:r w:rsidR="7C7BE208">
        <w:rPr/>
        <w:t>resentful</w:t>
      </w:r>
      <w:r w:rsidR="180F78AA">
        <w:rPr/>
        <w:t xml:space="preserve"> fans </w:t>
      </w:r>
      <w:r w:rsidR="3B8F924C">
        <w:rPr/>
        <w:t>speculates</w:t>
      </w:r>
      <w:r w:rsidR="22CC3F1C">
        <w:rPr/>
        <w:t xml:space="preserve"> that </w:t>
      </w:r>
      <w:r w:rsidR="6B652E19">
        <w:rPr/>
        <w:t xml:space="preserve">weaker teams have a higher likelihood of success </w:t>
      </w:r>
      <w:r w:rsidR="086BE51D">
        <w:rPr/>
        <w:t>in shorter competitions due to reduced opportunities for the stronger team to assert dominance</w:t>
      </w:r>
      <w:r w:rsidR="2A7A733F">
        <w:rPr/>
        <w:t xml:space="preserve">. This report investigates the validity of this claim by </w:t>
      </w:r>
      <w:r w:rsidR="35ADD284">
        <w:rPr/>
        <w:t>analyzing</w:t>
      </w:r>
      <w:r w:rsidR="2A7A733F">
        <w:rPr/>
        <w:t xml:space="preserve"> how the length of an NBA playoff series</w:t>
      </w:r>
      <w:r w:rsidR="327A238D">
        <w:rPr/>
        <w:t xml:space="preserve"> </w:t>
      </w:r>
      <w:r w:rsidR="327A238D">
        <w:rPr/>
        <w:t>impacts</w:t>
      </w:r>
      <w:r w:rsidR="327A238D">
        <w:rPr/>
        <w:t xml:space="preserve"> a below-average team’s odds of winning</w:t>
      </w:r>
      <w:r w:rsidR="3E396DE0">
        <w:rPr/>
        <w:t>,</w:t>
      </w:r>
      <w:r w:rsidR="70AA86B4">
        <w:rPr/>
        <w:t xml:space="preserve"> </w:t>
      </w:r>
      <w:r w:rsidR="268C0F9A">
        <w:rPr/>
        <w:t>comparing the</w:t>
      </w:r>
      <w:r w:rsidR="70168DEB">
        <w:rPr/>
        <w:t xml:space="preserve"> </w:t>
      </w:r>
      <w:r w:rsidR="70168DEB">
        <w:rPr/>
        <w:t>success rate</w:t>
      </w:r>
      <w:r w:rsidR="44AB4765">
        <w:rPr/>
        <w:t xml:space="preserve"> for</w:t>
      </w:r>
      <w:r w:rsidR="10D4ED5C">
        <w:rPr/>
        <w:t xml:space="preserve"> a</w:t>
      </w:r>
      <w:r w:rsidR="00D91E1D">
        <w:rPr/>
        <w:t xml:space="preserve"> </w:t>
      </w:r>
      <w:r w:rsidR="00D91E1D">
        <w:rPr/>
        <w:t>7-game, 5-game, and 3-game series</w:t>
      </w:r>
      <w:r w:rsidR="4445949D">
        <w:rPr/>
        <w:t>.</w:t>
      </w:r>
      <w:r w:rsidR="54E581BE">
        <w:rPr/>
        <w:t xml:space="preserve"> By comparing </w:t>
      </w:r>
      <w:r w:rsidR="6268E321">
        <w:rPr/>
        <w:t xml:space="preserve">and </w:t>
      </w:r>
      <w:r w:rsidR="218013D7">
        <w:rPr/>
        <w:t>analyzing</w:t>
      </w:r>
      <w:r w:rsidR="6268E321">
        <w:rPr/>
        <w:t xml:space="preserve"> </w:t>
      </w:r>
      <w:r w:rsidR="54E581BE">
        <w:rPr/>
        <w:t xml:space="preserve">success rates across these differing series formats, this study </w:t>
      </w:r>
      <w:r w:rsidR="4B6E07D2">
        <w:rPr/>
        <w:t>aims to</w:t>
      </w:r>
      <w:r w:rsidR="54E581BE">
        <w:rPr/>
        <w:t xml:space="preserve"> quantify the relationship between </w:t>
      </w:r>
      <w:r w:rsidR="1E3CA94A">
        <w:rPr/>
        <w:t>series length and underdog performance</w:t>
      </w:r>
      <w:r w:rsidR="60DEE66B">
        <w:rPr/>
        <w:t>, providing insights into tournament design and competitive fairness.</w:t>
      </w:r>
      <w:commentRangeStart w:id="2144400568"/>
      <w:commentRangeEnd w:id="2144400568"/>
      <w:r>
        <w:rPr>
          <w:rStyle w:val="CommentReference"/>
        </w:rPr>
        <w:commentReference w:id="2144400568"/>
      </w:r>
    </w:p>
    <w:p w:rsidR="7D74F71B" w:rsidP="0AC85D89" w:rsidRDefault="7D74F71B" w14:paraId="22E98A14" w14:textId="1032E3E1">
      <w:pPr>
        <w:pStyle w:val="Heading1"/>
      </w:pPr>
      <w:commentRangeStart w:id="573336670"/>
      <w:r w:rsidR="0099E721">
        <w:rPr/>
        <w:t>Observations:</w:t>
      </w:r>
      <w:commentRangeEnd w:id="573336670"/>
      <w:r>
        <w:rPr>
          <w:rStyle w:val="CommentReference"/>
        </w:rPr>
        <w:commentReference w:id="573336670"/>
      </w:r>
    </w:p>
    <w:p w:rsidR="1E845BFF" w:rsidP="0AC85D89" w:rsidRDefault="1E845BFF" w14:paraId="6F11E254" w14:textId="57BB97C8">
      <w:pPr>
        <w:pStyle w:val="ListParagraph"/>
        <w:rPr>
          <w:sz w:val="24"/>
          <w:szCs w:val="24"/>
        </w:rPr>
      </w:pPr>
      <w:r w:rsidRPr="0AC85D89" w:rsidR="1E845BFF">
        <w:rPr>
          <w:sz w:val="24"/>
          <w:szCs w:val="24"/>
        </w:rPr>
        <w:t>Different sports competitions have varying numbers of rounds, which is significant because it provides the basis</w:t>
      </w:r>
      <w:r w:rsidRPr="0AC85D89" w:rsidR="4D9B5A2A">
        <w:rPr>
          <w:sz w:val="24"/>
          <w:szCs w:val="24"/>
        </w:rPr>
        <w:t xml:space="preserve"> for investigating whether more rounds affect a weaker team’s chance of winning</w:t>
      </w:r>
      <w:r w:rsidRPr="0AC85D89" w:rsidR="3E6805D9">
        <w:rPr>
          <w:sz w:val="24"/>
          <w:szCs w:val="24"/>
        </w:rPr>
        <w:t>.</w:t>
      </w:r>
    </w:p>
    <w:p w:rsidR="3E6805D9" w:rsidP="0AC85D89" w:rsidRDefault="3E6805D9" w14:paraId="25B0A989" w14:textId="63E59639">
      <w:pPr>
        <w:pStyle w:val="ListParagraph"/>
        <w:rPr>
          <w:sz w:val="24"/>
          <w:szCs w:val="24"/>
        </w:rPr>
      </w:pPr>
      <w:r w:rsidRPr="0AC85D89" w:rsidR="3E6805D9">
        <w:rPr>
          <w:sz w:val="24"/>
          <w:szCs w:val="24"/>
        </w:rPr>
        <w:t xml:space="preserve">Examples like Emma Raducanu and Morocco’s World Cup run </w:t>
      </w:r>
      <w:r w:rsidRPr="0AC85D89" w:rsidR="3E6805D9">
        <w:rPr>
          <w:sz w:val="24"/>
          <w:szCs w:val="24"/>
        </w:rPr>
        <w:t>demonstrate</w:t>
      </w:r>
      <w:r w:rsidRPr="0AC85D89" w:rsidR="3E6805D9">
        <w:rPr>
          <w:sz w:val="24"/>
          <w:szCs w:val="24"/>
        </w:rPr>
        <w:t xml:space="preserve"> that underdogs </w:t>
      </w:r>
      <w:r w:rsidRPr="0AC85D89" w:rsidR="79053594">
        <w:rPr>
          <w:sz w:val="24"/>
          <w:szCs w:val="24"/>
        </w:rPr>
        <w:t xml:space="preserve">do </w:t>
      </w:r>
      <w:r w:rsidRPr="0AC85D89" w:rsidR="3E6805D9">
        <w:rPr>
          <w:sz w:val="24"/>
          <w:szCs w:val="24"/>
        </w:rPr>
        <w:t>occasionally succeed in high-profile competitions</w:t>
      </w:r>
      <w:r w:rsidRPr="0AC85D89" w:rsidR="382481DB">
        <w:rPr>
          <w:sz w:val="24"/>
          <w:szCs w:val="24"/>
        </w:rPr>
        <w:t xml:space="preserve">. This is important because it </w:t>
      </w:r>
      <w:r w:rsidRPr="0AC85D89" w:rsidR="382481DB">
        <w:rPr>
          <w:sz w:val="24"/>
          <w:szCs w:val="24"/>
        </w:rPr>
        <w:t>provides</w:t>
      </w:r>
      <w:r w:rsidRPr="0AC85D89" w:rsidR="382481DB">
        <w:rPr>
          <w:sz w:val="24"/>
          <w:szCs w:val="24"/>
        </w:rPr>
        <w:t xml:space="preserve"> real-world examples that support or contradict the claim being investigated.</w:t>
      </w:r>
    </w:p>
    <w:p w:rsidR="37A46EA0" w:rsidP="0AC85D89" w:rsidRDefault="37A46EA0" w14:paraId="06FDA589" w14:textId="3E529337">
      <w:pPr>
        <w:pStyle w:val="ListParagraph"/>
        <w:rPr>
          <w:sz w:val="24"/>
          <w:szCs w:val="24"/>
        </w:rPr>
      </w:pPr>
      <w:r w:rsidRPr="0AC85D89" w:rsidR="37A46EA0">
        <w:rPr>
          <w:sz w:val="24"/>
          <w:szCs w:val="24"/>
        </w:rPr>
        <w:t xml:space="preserve">There appears to be general interest in whether competition structures </w:t>
      </w:r>
      <w:r w:rsidRPr="0AC85D89" w:rsidR="37A46EA0">
        <w:rPr>
          <w:sz w:val="24"/>
          <w:szCs w:val="24"/>
        </w:rPr>
        <w:t>provide fair opportunities for all participants, especially underdogs</w:t>
      </w:r>
      <w:r w:rsidRPr="0AC85D89" w:rsidR="41E59AB7">
        <w:rPr>
          <w:sz w:val="24"/>
          <w:szCs w:val="24"/>
        </w:rPr>
        <w:t>,</w:t>
      </w:r>
      <w:r w:rsidRPr="0AC85D89" w:rsidR="37A46EA0">
        <w:rPr>
          <w:sz w:val="24"/>
          <w:szCs w:val="24"/>
        </w:rPr>
        <w:t xml:space="preserve"> </w:t>
      </w:r>
      <w:r w:rsidRPr="0AC85D89" w:rsidR="42419A7F">
        <w:rPr>
          <w:sz w:val="24"/>
          <w:szCs w:val="24"/>
        </w:rPr>
        <w:t>establish</w:t>
      </w:r>
      <w:r w:rsidRPr="0AC85D89" w:rsidR="61C36256">
        <w:rPr>
          <w:sz w:val="24"/>
          <w:szCs w:val="24"/>
        </w:rPr>
        <w:t>ing</w:t>
      </w:r>
      <w:r w:rsidRPr="0AC85D89" w:rsidR="42419A7F">
        <w:rPr>
          <w:sz w:val="24"/>
          <w:szCs w:val="24"/>
        </w:rPr>
        <w:t xml:space="preserve"> the relevance of the investigation</w:t>
      </w:r>
      <w:r w:rsidRPr="0AC85D89" w:rsidR="62B1035A">
        <w:rPr>
          <w:sz w:val="24"/>
          <w:szCs w:val="24"/>
        </w:rPr>
        <w:t>.</w:t>
      </w:r>
    </w:p>
    <w:p w:rsidR="726B8DA4" w:rsidP="0AC85D89" w:rsidRDefault="726B8DA4" w14:paraId="5CD6085D" w14:textId="265C7E4D">
      <w:pPr>
        <w:pStyle w:val="Heading1"/>
      </w:pPr>
      <w:r w:rsidR="726B8DA4">
        <w:rPr/>
        <w:t>Assumptions:</w:t>
      </w:r>
    </w:p>
    <w:p w:rsidR="726B8DA4" w:rsidP="0AC85D89" w:rsidRDefault="726B8DA4" w14:paraId="005A903C" w14:textId="34641091">
      <w:pPr>
        <w:pStyle w:val="ListParagraph"/>
        <w:rPr>
          <w:b w:val="0"/>
          <w:bCs w:val="0"/>
          <w:sz w:val="24"/>
          <w:szCs w:val="24"/>
        </w:rPr>
      </w:pPr>
      <w:r w:rsidRPr="0AC85D89" w:rsidR="726B8DA4">
        <w:rPr>
          <w:b w:val="0"/>
          <w:bCs w:val="0"/>
          <w:sz w:val="24"/>
          <w:szCs w:val="24"/>
        </w:rPr>
        <w:t xml:space="preserve">To test whether weaker teams have better chances in competitions with fewer rounds, </w:t>
      </w:r>
      <w:r w:rsidRPr="0AC85D89" w:rsidR="19BBF13D">
        <w:rPr>
          <w:b w:val="0"/>
          <w:bCs w:val="0"/>
          <w:sz w:val="24"/>
          <w:szCs w:val="24"/>
        </w:rPr>
        <w:t>it is</w:t>
      </w:r>
      <w:r w:rsidRPr="0AC85D89" w:rsidR="726B8DA4">
        <w:rPr>
          <w:b w:val="0"/>
          <w:bCs w:val="0"/>
          <w:sz w:val="24"/>
          <w:szCs w:val="24"/>
        </w:rPr>
        <w:t xml:space="preserve"> assume</w:t>
      </w:r>
      <w:r w:rsidRPr="0AC85D89" w:rsidR="0E2BA6B6">
        <w:rPr>
          <w:b w:val="0"/>
          <w:bCs w:val="0"/>
          <w:sz w:val="24"/>
          <w:szCs w:val="24"/>
        </w:rPr>
        <w:t>d</w:t>
      </w:r>
      <w:r w:rsidRPr="0AC85D89" w:rsidR="726B8DA4">
        <w:rPr>
          <w:b w:val="0"/>
          <w:bCs w:val="0"/>
          <w:sz w:val="24"/>
          <w:szCs w:val="24"/>
        </w:rPr>
        <w:t xml:space="preserve"> that </w:t>
      </w:r>
      <w:r w:rsidRPr="0AC85D89" w:rsidR="6F44518D">
        <w:rPr>
          <w:b w:val="0"/>
          <w:bCs w:val="0"/>
          <w:sz w:val="24"/>
          <w:szCs w:val="24"/>
        </w:rPr>
        <w:t xml:space="preserve">a team’s </w:t>
      </w:r>
      <w:r w:rsidRPr="0AC85D89" w:rsidR="622E6F43">
        <w:rPr>
          <w:b w:val="0"/>
          <w:bCs w:val="0"/>
          <w:sz w:val="24"/>
          <w:szCs w:val="24"/>
        </w:rPr>
        <w:t xml:space="preserve">“strength” can be measured/defined </w:t>
      </w:r>
      <w:r w:rsidRPr="0AC85D89" w:rsidR="39B81FC4">
        <w:rPr>
          <w:b w:val="0"/>
          <w:bCs w:val="0"/>
          <w:sz w:val="24"/>
          <w:szCs w:val="24"/>
        </w:rPr>
        <w:t>by their</w:t>
      </w:r>
      <w:r w:rsidRPr="0AC85D89" w:rsidR="622E6F43">
        <w:rPr>
          <w:b w:val="0"/>
          <w:bCs w:val="0"/>
          <w:sz w:val="24"/>
          <w:szCs w:val="24"/>
        </w:rPr>
        <w:t xml:space="preserve"> </w:t>
      </w:r>
      <w:r w:rsidRPr="0AC85D89" w:rsidR="622E6F43">
        <w:rPr>
          <w:b w:val="0"/>
          <w:bCs w:val="0"/>
          <w:sz w:val="24"/>
          <w:szCs w:val="24"/>
        </w:rPr>
        <w:t>winning percentage.</w:t>
      </w:r>
      <w:r w:rsidRPr="0AC85D89" w:rsidR="42CB748B">
        <w:rPr>
          <w:b w:val="0"/>
          <w:bCs w:val="0"/>
          <w:sz w:val="24"/>
          <w:szCs w:val="24"/>
        </w:rPr>
        <w:t xml:space="preserve"> </w:t>
      </w:r>
      <w:r w:rsidRPr="0AC85D89" w:rsidR="625D2266">
        <w:rPr>
          <w:b w:val="0"/>
          <w:bCs w:val="0"/>
          <w:sz w:val="24"/>
          <w:szCs w:val="24"/>
        </w:rPr>
        <w:t xml:space="preserve">This is significant because the entire claim hinges on being able to </w:t>
      </w:r>
      <w:r w:rsidRPr="0AC85D89" w:rsidR="625D2266">
        <w:rPr>
          <w:b w:val="0"/>
          <w:bCs w:val="0"/>
          <w:sz w:val="24"/>
          <w:szCs w:val="24"/>
        </w:rPr>
        <w:t>identify</w:t>
      </w:r>
      <w:r w:rsidRPr="0AC85D89" w:rsidR="625D2266">
        <w:rPr>
          <w:b w:val="0"/>
          <w:bCs w:val="0"/>
          <w:sz w:val="24"/>
          <w:szCs w:val="24"/>
        </w:rPr>
        <w:t xml:space="preserve"> which teams are “weaker</w:t>
      </w:r>
      <w:r w:rsidRPr="0AC85D89" w:rsidR="625D2266">
        <w:rPr>
          <w:b w:val="0"/>
          <w:bCs w:val="0"/>
          <w:sz w:val="24"/>
          <w:szCs w:val="24"/>
        </w:rPr>
        <w:t>”.</w:t>
      </w:r>
    </w:p>
    <w:p w:rsidR="2B14D904" w:rsidP="0AC85D89" w:rsidRDefault="2B14D904" w14:paraId="0A9E81D8" w14:textId="7412A509">
      <w:pPr>
        <w:pStyle w:val="ListParagraph"/>
        <w:rPr>
          <w:b w:val="0"/>
          <w:bCs w:val="0"/>
          <w:sz w:val="24"/>
          <w:szCs w:val="24"/>
        </w:rPr>
      </w:pPr>
      <w:r w:rsidRPr="061E518F" w:rsidR="2B14D904">
        <w:rPr>
          <w:b w:val="0"/>
          <w:bCs w:val="0"/>
          <w:sz w:val="24"/>
          <w:szCs w:val="24"/>
        </w:rPr>
        <w:t xml:space="preserve">It is assumed that mathematical probability models can accurately </w:t>
      </w:r>
      <w:r w:rsidRPr="061E518F" w:rsidR="2B14D904">
        <w:rPr>
          <w:b w:val="0"/>
          <w:bCs w:val="0"/>
          <w:sz w:val="24"/>
          <w:szCs w:val="24"/>
        </w:rPr>
        <w:t>represent</w:t>
      </w:r>
      <w:r w:rsidRPr="061E518F" w:rsidR="2B14D904">
        <w:rPr>
          <w:b w:val="0"/>
          <w:bCs w:val="0"/>
          <w:sz w:val="24"/>
          <w:szCs w:val="24"/>
        </w:rPr>
        <w:t xml:space="preserve"> the outcomes of sporting competitions, despite not </w:t>
      </w:r>
      <w:r w:rsidRPr="061E518F" w:rsidR="2B2E517A">
        <w:rPr>
          <w:b w:val="0"/>
          <w:bCs w:val="0"/>
          <w:sz w:val="24"/>
          <w:szCs w:val="24"/>
        </w:rPr>
        <w:t xml:space="preserve">considering </w:t>
      </w:r>
      <w:commentRangeStart w:id="2034976781"/>
      <w:r w:rsidRPr="061E518F" w:rsidR="2B2E517A">
        <w:rPr>
          <w:b w:val="0"/>
          <w:bCs w:val="0"/>
          <w:sz w:val="24"/>
          <w:szCs w:val="24"/>
        </w:rPr>
        <w:t>outside</w:t>
      </w:r>
      <w:commentRangeEnd w:id="2034976781"/>
      <w:r>
        <w:rPr>
          <w:rStyle w:val="CommentReference"/>
        </w:rPr>
        <w:commentReference w:id="2034976781"/>
      </w:r>
      <w:r w:rsidRPr="061E518F" w:rsidR="2B2E517A">
        <w:rPr>
          <w:b w:val="0"/>
          <w:bCs w:val="0"/>
          <w:sz w:val="24"/>
          <w:szCs w:val="24"/>
        </w:rPr>
        <w:t xml:space="preserve"> factors that affect a team’s performance. This allows the claim to be </w:t>
      </w:r>
      <w:r w:rsidRPr="061E518F" w:rsidR="56FB9ABA">
        <w:rPr>
          <w:b w:val="0"/>
          <w:bCs w:val="0"/>
          <w:sz w:val="24"/>
          <w:szCs w:val="24"/>
        </w:rPr>
        <w:t xml:space="preserve">tested and </w:t>
      </w:r>
      <w:r w:rsidRPr="061E518F" w:rsidR="56FB9ABA">
        <w:rPr>
          <w:b w:val="0"/>
          <w:bCs w:val="0"/>
          <w:sz w:val="24"/>
          <w:szCs w:val="24"/>
        </w:rPr>
        <w:t>analysed</w:t>
      </w:r>
      <w:r w:rsidRPr="061E518F" w:rsidR="56FB9ABA">
        <w:rPr>
          <w:b w:val="0"/>
          <w:bCs w:val="0"/>
          <w:sz w:val="24"/>
          <w:szCs w:val="24"/>
        </w:rPr>
        <w:t xml:space="preserve"> using statistical methods.</w:t>
      </w:r>
    </w:p>
    <w:p w:rsidR="56FB9ABA" w:rsidP="0AC85D89" w:rsidRDefault="56FB9ABA" w14:paraId="24ECDBA0" w14:textId="5B21035C">
      <w:pPr>
        <w:pStyle w:val="ListParagraph"/>
        <w:rPr>
          <w:b w:val="0"/>
          <w:bCs w:val="0"/>
          <w:sz w:val="24"/>
          <w:szCs w:val="24"/>
        </w:rPr>
      </w:pPr>
      <w:commentRangeStart w:id="1916406497"/>
      <w:r w:rsidRPr="43EF2A13" w:rsidR="56FB9ABA">
        <w:rPr>
          <w:b w:val="0"/>
          <w:bCs w:val="0"/>
          <w:sz w:val="24"/>
          <w:szCs w:val="24"/>
        </w:rPr>
        <w:t>It is assumed that there is some element of randomness or chance in sporting outcomes, not just pure skill differences. This is significant because without this assumption, stronger teams would always win regardless of the nu</w:t>
      </w:r>
      <w:r w:rsidRPr="43EF2A13" w:rsidR="5E0A5AFD">
        <w:rPr>
          <w:b w:val="0"/>
          <w:bCs w:val="0"/>
          <w:sz w:val="24"/>
          <w:szCs w:val="24"/>
        </w:rPr>
        <w:t>mber of rounds.</w:t>
      </w:r>
    </w:p>
    <w:p w:rsidR="669B5934" w:rsidP="0AC85D89" w:rsidRDefault="669B5934" w14:paraId="6090010C" w14:textId="182B2CD9">
      <w:pPr>
        <w:pStyle w:val="ListParagraph"/>
        <w:rPr>
          <w:b w:val="0"/>
          <w:bCs w:val="0"/>
          <w:sz w:val="24"/>
          <w:szCs w:val="24"/>
        </w:rPr>
      </w:pPr>
      <w:r w:rsidRPr="43EF2A13" w:rsidR="669B5934">
        <w:rPr>
          <w:b w:val="0"/>
          <w:bCs w:val="0"/>
          <w:sz w:val="24"/>
          <w:szCs w:val="24"/>
        </w:rPr>
        <w:t xml:space="preserve">It is assumed that increasing the number of rounds reduces statistical variance and allows true skill levels to </w:t>
      </w:r>
      <w:r w:rsidRPr="43EF2A13" w:rsidR="669B5934">
        <w:rPr>
          <w:b w:val="0"/>
          <w:bCs w:val="0"/>
          <w:sz w:val="24"/>
          <w:szCs w:val="24"/>
        </w:rPr>
        <w:t>emerge</w:t>
      </w:r>
      <w:r w:rsidRPr="43EF2A13" w:rsidR="669B5934">
        <w:rPr>
          <w:b w:val="0"/>
          <w:bCs w:val="0"/>
          <w:sz w:val="24"/>
          <w:szCs w:val="24"/>
        </w:rPr>
        <w:t xml:space="preserve"> more clearly. This is a key assumption that </w:t>
      </w:r>
      <w:r w:rsidRPr="43EF2A13" w:rsidR="669B5934">
        <w:rPr>
          <w:b w:val="0"/>
          <w:bCs w:val="0"/>
          <w:sz w:val="24"/>
          <w:szCs w:val="24"/>
        </w:rPr>
        <w:t>directly relates</w:t>
      </w:r>
      <w:r w:rsidRPr="43EF2A13" w:rsidR="669B5934">
        <w:rPr>
          <w:b w:val="0"/>
          <w:bCs w:val="0"/>
          <w:sz w:val="24"/>
          <w:szCs w:val="24"/>
        </w:rPr>
        <w:t xml:space="preserve"> to testing the claim</w:t>
      </w:r>
      <w:r w:rsidRPr="43EF2A13" w:rsidR="5EE7ABEF">
        <w:rPr>
          <w:b w:val="0"/>
          <w:bCs w:val="0"/>
          <w:sz w:val="24"/>
          <w:szCs w:val="24"/>
        </w:rPr>
        <w:t>.</w:t>
      </w:r>
      <w:commentRangeEnd w:id="1916406497"/>
      <w:r>
        <w:rPr>
          <w:rStyle w:val="CommentReference"/>
        </w:rPr>
        <w:commentReference w:id="1916406497"/>
      </w:r>
    </w:p>
    <w:p w:rsidR="7B436875" w:rsidP="0AC85D89" w:rsidRDefault="7B436875" w14:paraId="139ABA25" w14:textId="4684DC7D">
      <w:pPr>
        <w:pStyle w:val="ListParagraph"/>
        <w:rPr>
          <w:b w:val="0"/>
          <w:bCs w:val="0"/>
          <w:sz w:val="24"/>
          <w:szCs w:val="24"/>
        </w:rPr>
      </w:pPr>
      <w:r w:rsidRPr="0AC85D89" w:rsidR="7B436875">
        <w:rPr>
          <w:b w:val="0"/>
          <w:bCs w:val="0"/>
          <w:sz w:val="24"/>
          <w:szCs w:val="24"/>
        </w:rPr>
        <w:t>It is assumed that the chosen</w:t>
      </w:r>
      <w:r w:rsidRPr="0AC85D89" w:rsidR="6642520E">
        <w:rPr>
          <w:b w:val="0"/>
          <w:bCs w:val="0"/>
          <w:sz w:val="24"/>
          <w:szCs w:val="24"/>
        </w:rPr>
        <w:t xml:space="preserve"> real-world</w:t>
      </w:r>
      <w:r w:rsidRPr="0AC85D89" w:rsidR="7B436875">
        <w:rPr>
          <w:b w:val="0"/>
          <w:bCs w:val="0"/>
          <w:sz w:val="24"/>
          <w:szCs w:val="24"/>
        </w:rPr>
        <w:t xml:space="preserve"> data (regular season </w:t>
      </w:r>
      <w:r w:rsidRPr="0AC85D89" w:rsidR="38CA835F">
        <w:rPr>
          <w:b w:val="0"/>
          <w:bCs w:val="0"/>
          <w:sz w:val="24"/>
          <w:szCs w:val="24"/>
        </w:rPr>
        <w:t xml:space="preserve">record of </w:t>
      </w:r>
      <w:r w:rsidRPr="0AC85D89" w:rsidR="7B436875">
        <w:rPr>
          <w:b w:val="0"/>
          <w:bCs w:val="0"/>
          <w:sz w:val="24"/>
          <w:szCs w:val="24"/>
        </w:rPr>
        <w:t xml:space="preserve">the 2024-2025 Chicago Bulls, </w:t>
      </w:r>
      <w:r w:rsidRPr="0AC85D89" w:rsidR="3E15E1A5">
        <w:rPr>
          <w:b w:val="0"/>
          <w:bCs w:val="0"/>
          <w:sz w:val="24"/>
          <w:szCs w:val="24"/>
        </w:rPr>
        <w:t>as of 15/02/2025)</w:t>
      </w:r>
      <w:r w:rsidRPr="0AC85D89" w:rsidR="59C1B5E0">
        <w:rPr>
          <w:b w:val="0"/>
          <w:bCs w:val="0"/>
          <w:sz w:val="24"/>
          <w:szCs w:val="24"/>
        </w:rPr>
        <w:t xml:space="preserve"> is representative of the typical underdog team</w:t>
      </w:r>
      <w:r w:rsidRPr="0AC85D89" w:rsidR="64D8D813">
        <w:rPr>
          <w:b w:val="0"/>
          <w:bCs w:val="0"/>
          <w:sz w:val="24"/>
          <w:szCs w:val="24"/>
        </w:rPr>
        <w:t xml:space="preserve">. </w:t>
      </w:r>
      <w:r w:rsidRPr="0AC85D89" w:rsidR="4FCE9204">
        <w:rPr>
          <w:b w:val="0"/>
          <w:bCs w:val="0"/>
          <w:sz w:val="24"/>
          <w:szCs w:val="24"/>
        </w:rPr>
        <w:t>This is crucial, as it</w:t>
      </w:r>
      <w:r w:rsidRPr="0AC85D89" w:rsidR="1AD2067D">
        <w:rPr>
          <w:b w:val="0"/>
          <w:bCs w:val="0"/>
          <w:sz w:val="24"/>
          <w:szCs w:val="24"/>
        </w:rPr>
        <w:t xml:space="preserve"> </w:t>
      </w:r>
      <w:r w:rsidRPr="0AC85D89" w:rsidR="1ADA8344">
        <w:rPr>
          <w:b w:val="0"/>
          <w:bCs w:val="0"/>
          <w:sz w:val="24"/>
          <w:szCs w:val="24"/>
        </w:rPr>
        <w:t>ensures</w:t>
      </w:r>
      <w:r w:rsidRPr="0AC85D89" w:rsidR="266AC5B8">
        <w:rPr>
          <w:b w:val="0"/>
          <w:bCs w:val="0"/>
          <w:sz w:val="24"/>
          <w:szCs w:val="24"/>
        </w:rPr>
        <w:t xml:space="preserve"> the results of the</w:t>
      </w:r>
      <w:r w:rsidRPr="0AC85D89" w:rsidR="7BD617E3">
        <w:rPr>
          <w:b w:val="0"/>
          <w:bCs w:val="0"/>
          <w:sz w:val="24"/>
          <w:szCs w:val="24"/>
        </w:rPr>
        <w:t xml:space="preserve"> simulation</w:t>
      </w:r>
      <w:r w:rsidRPr="0AC85D89" w:rsidR="266AC5B8">
        <w:rPr>
          <w:b w:val="0"/>
          <w:bCs w:val="0"/>
          <w:sz w:val="24"/>
          <w:szCs w:val="24"/>
        </w:rPr>
        <w:t xml:space="preserve"> </w:t>
      </w:r>
      <w:r w:rsidRPr="0AC85D89" w:rsidR="33F387CD">
        <w:rPr>
          <w:b w:val="0"/>
          <w:bCs w:val="0"/>
          <w:sz w:val="24"/>
          <w:szCs w:val="24"/>
        </w:rPr>
        <w:t xml:space="preserve">model </w:t>
      </w:r>
      <w:r w:rsidRPr="0AC85D89" w:rsidR="33F387CD">
        <w:rPr>
          <w:b w:val="0"/>
          <w:bCs w:val="0"/>
          <w:sz w:val="24"/>
          <w:szCs w:val="24"/>
        </w:rPr>
        <w:t xml:space="preserve">are meaningful in </w:t>
      </w:r>
      <w:r w:rsidRPr="0AC85D89" w:rsidR="49918B11">
        <w:rPr>
          <w:b w:val="0"/>
          <w:bCs w:val="0"/>
          <w:sz w:val="24"/>
          <w:szCs w:val="24"/>
        </w:rPr>
        <w:t>evaluating the relationship between competition format and outcomes.</w:t>
      </w:r>
    </w:p>
    <w:p w:rsidR="2DAB9345" w:rsidP="0AC85D89" w:rsidRDefault="2DAB9345" w14:paraId="3597381B" w14:textId="236E733A">
      <w:pPr>
        <w:pStyle w:val="Heading1"/>
      </w:pPr>
      <w:commentRangeStart w:id="1303796267"/>
      <w:r w:rsidR="2DAB9345">
        <w:rPr/>
        <w:t>Method:</w:t>
      </w:r>
      <w:commentRangeEnd w:id="1303796267"/>
      <w:r>
        <w:rPr>
          <w:rStyle w:val="CommentReference"/>
        </w:rPr>
        <w:commentReference w:id="1303796267"/>
      </w:r>
    </w:p>
    <w:p w:rsidR="288D0BAB" w:rsidP="0AC85D89" w:rsidRDefault="288D0BAB" w14:paraId="1134A76D" w14:textId="110DBDFC">
      <w:pPr>
        <w:pStyle w:val="Normal"/>
      </w:pPr>
      <w:r w:rsidR="288D0BAB">
        <w:rPr/>
        <w:t>T</w:t>
      </w:r>
      <w:r w:rsidR="5B0BCE8D">
        <w:rPr/>
        <w:t>o investigate the impact of series length on underdog success, a probabilistic simulation model was developed using Microsoft Excel. The NBA Chicago Bulls’ 20</w:t>
      </w:r>
      <w:r w:rsidR="44B3FC0F">
        <w:rPr/>
        <w:t xml:space="preserve">24-25 </w:t>
      </w:r>
      <w:r w:rsidR="3DF61441">
        <w:rPr/>
        <w:t>regular season</w:t>
      </w:r>
      <w:r w:rsidR="44B3FC0F">
        <w:rPr/>
        <w:t xml:space="preserve"> win rate (0.400, as of 15/02/25) served as the underdog’s probability of winning any single game.</w:t>
      </w:r>
      <w:r w:rsidR="77158FAB">
        <w:rPr/>
        <w:t xml:space="preserve"> Three series formats were analyzed: 7-game (first to 4 wins), 5-game (first to 3 wins), and 3-game (first to 2 wins).</w:t>
      </w:r>
    </w:p>
    <w:p w:rsidR="33F2E974" w:rsidP="0AC85D89" w:rsidRDefault="33F2E974" w14:paraId="38935482" w14:textId="58362C52">
      <w:pPr>
        <w:pStyle w:val="Heading2"/>
      </w:pPr>
      <w:r w:rsidR="33F2E974">
        <w:rPr/>
        <w:t>Simulation Setup</w:t>
      </w:r>
      <w:r w:rsidR="7AA9B2B9">
        <w:rPr/>
        <w:t>:</w:t>
      </w:r>
    </w:p>
    <w:p w:rsidR="7AA9B2B9" w:rsidP="0AC85D89" w:rsidRDefault="7AA9B2B9" w14:paraId="603E55F7" w14:textId="41039A8F">
      <w:pPr>
        <w:pStyle w:val="Normal"/>
      </w:pPr>
      <w:r w:rsidR="7AA9B2B9">
        <w:rPr/>
        <w:t xml:space="preserve">For each series length, 1000 independent trials were conducted. Each game </w:t>
      </w:r>
      <w:r w:rsidR="7AA9B2B9">
        <w:rPr/>
        <w:t xml:space="preserve">outcome </w:t>
      </w:r>
      <w:r w:rsidR="7AA9B2B9">
        <w:rPr/>
        <w:t xml:space="preserve">was </w:t>
      </w:r>
      <w:r w:rsidR="7AA9B2B9">
        <w:rPr/>
        <w:t>determined</w:t>
      </w:r>
      <w:r w:rsidR="7AA9B2B9">
        <w:rPr/>
        <w:t xml:space="preserve"> using Excel’s =</w:t>
      </w:r>
      <w:bookmarkStart w:name="_Int_6LG5FZES" w:id="723279626"/>
      <w:r w:rsidR="7AA9B2B9">
        <w:rPr/>
        <w:t>RAND(</w:t>
      </w:r>
      <w:bookmarkEnd w:id="723279626"/>
      <w:r w:rsidR="7AA9B2B9">
        <w:rPr/>
        <w:t xml:space="preserve">) function. A value below </w:t>
      </w:r>
      <w:r w:rsidR="5AC5920C">
        <w:rPr/>
        <w:t>0.4 recorded an underdog win; otherwise, a loss. The series concluded once the underdog or opponent achieved the required number of wins (</w:t>
      </w:r>
      <w:r w:rsidR="5AC5920C">
        <w:rPr/>
        <w:t>e.g.</w:t>
      </w:r>
      <w:r w:rsidR="5AC5920C">
        <w:rPr/>
        <w:t xml:space="preserve"> 4 games in a 7-game series).</w:t>
      </w:r>
    </w:p>
    <w:p w:rsidR="68197D1E" w:rsidP="0AC85D89" w:rsidRDefault="68197D1E" w14:paraId="5D5820A7" w14:textId="6F780700">
      <w:pPr>
        <w:pStyle w:val="Normal"/>
        <w:rPr>
          <w:sz w:val="24"/>
          <w:szCs w:val="24"/>
        </w:rPr>
      </w:pPr>
      <w:r w:rsidRPr="0AC85D89" w:rsidR="68197D1E">
        <w:rPr>
          <w:rStyle w:val="Heading2Char"/>
        </w:rPr>
        <w:t>Data Collection:</w:t>
      </w:r>
    </w:p>
    <w:p w:rsidR="58EE7B2A" w:rsidP="0AC85D89" w:rsidRDefault="58EE7B2A" w14:paraId="09F34032" w14:textId="26342E76">
      <w:pPr>
        <w:pStyle w:val="Normal"/>
      </w:pPr>
      <w:r w:rsidR="58EE7B2A">
        <w:rPr/>
        <w:t>The total series wins by the underdog were recorded for each format. The percentages of trials won were calculated as:</w:t>
      </w:r>
      <w:r>
        <w:br/>
      </w: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Win</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Percentage</m:t>
          </m:r>
          <m:r xmlns:m="http://schemas.openxmlformats.org/officeDocument/2006/math">
            <m:t xmlns:m="http://schemas.openxmlformats.org/officeDocument/2006/math">=</m:t>
          </m:r>
          <m:f xmlns:m="http://schemas.openxmlformats.org/officeDocument/2006/math">
            <m:fPr>
              <m:ctrlPr/>
            </m:fPr>
            <m:num>
              <m:r>
                <m:rPr>
                  <m:nor/>
                </m:rPr>
                <m:t>Number</m:t>
              </m:r>
              <m:r>
                <m:rPr>
                  <m:nor/>
                </m:rPr>
                <m:t> </m:t>
              </m:r>
              <m:r>
                <m:rPr>
                  <m:nor/>
                </m:rPr>
                <m:t>of</m:t>
              </m:r>
              <m:r>
                <m:rPr>
                  <m:nor/>
                </m:rPr>
                <m:t> </m:t>
              </m:r>
              <m:r>
                <m:rPr>
                  <m:nor/>
                </m:rPr>
                <m:t>Series</m:t>
              </m:r>
              <m:r>
                <m:rPr>
                  <m:nor/>
                </m:rPr>
                <m:t> </m:t>
              </m:r>
              <m:r>
                <m:rPr>
                  <m:nor/>
                </m:rPr>
                <m:t>Won</m:t>
              </m:r>
            </m:num>
            <m:den>
              <m:r>
                <m:rPr>
                  <m:nor/>
                </m:rPr>
                <m:t>Total</m:t>
              </m:r>
              <m:r>
                <m:rPr>
                  <m:nor/>
                </m:rPr>
                <m:t> </m:t>
              </m:r>
              <m:r>
                <m:rPr>
                  <m:nor/>
                </m:rPr>
                <m:t>Trials</m:t>
              </m:r>
              <m:r>
                <m:rPr>
                  <m:nor/>
                </m:rPr>
                <m:t> (1000)</m:t>
              </m:r>
            </m:den>
          </m:f>
          <m:r xmlns:m="http://schemas.openxmlformats.org/officeDocument/2006/math">
            <m:t xmlns:m="http://schemas.openxmlformats.org/officeDocument/2006/math">×1000 </m:t>
          </m:r>
        </m:oMath>
      </m:oMathPara>
    </w:p>
    <w:p w:rsidR="62F8450D" w:rsidP="0AC85D89" w:rsidRDefault="62F8450D" w14:paraId="7F9E10F7" w14:textId="1CA132ED">
      <w:pPr>
        <w:pStyle w:val="Normal"/>
        <w:rPr>
          <w:sz w:val="24"/>
          <w:szCs w:val="24"/>
        </w:rPr>
      </w:pPr>
      <w:r w:rsidRPr="0AC85D89" w:rsidR="62F8450D">
        <w:rPr>
          <w:rStyle w:val="Heading2Char"/>
        </w:rPr>
        <w:t>Theoretical Comparison:</w:t>
      </w:r>
    </w:p>
    <w:p w:rsidR="0997D5C3" w:rsidP="0AC85D89" w:rsidRDefault="0997D5C3" w14:paraId="0333E54F" w14:textId="6C067C56">
      <w:pPr>
        <w:pStyle w:val="Normal"/>
        <w:rPr>
          <w:sz w:val="24"/>
          <w:szCs w:val="24"/>
        </w:rPr>
      </w:pPr>
      <w:r w:rsidR="0997D5C3">
        <w:rPr/>
        <w:t>Binomial probability formulas were applied to compute the theoretical probability of the underdog winning each series type. For a best-of-</w:t>
      </w: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 </m:t>
          </m:r>
        </m:oMath>
      </m:oMathPara>
      <w:r w:rsidR="63DA2D64">
        <w:rPr/>
        <w:t>series:</w:t>
      </w:r>
      <w:r>
        <w:br/>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rPr>
                  <m:nor/>
                </m:rPr>
                <m:t>Win</m:t>
              </m:r>
            </m:e>
          </m:d>
          <m:r xmlns:m="http://schemas.openxmlformats.org/officeDocument/2006/math">
            <m:t xmlns:m="http://schemas.openxmlformats.org/officeDocument/2006/math">=</m:t>
          </m:r>
          <m:nary xmlns:m="http://schemas.openxmlformats.org/officeDocument/2006/math">
            <m:naryPr>
              <m:chr m:val="∑"/>
              <m:ctrlPr/>
            </m:naryPr>
            <m:sub>
              <m:r>
                <m:t>𝑘</m:t>
              </m:r>
              <m:r>
                <m:t>=</m:t>
              </m:r>
              <m:d>
                <m:dPr>
                  <m:begChr m:val="⌈"/>
                  <m:endChr m:val="⌉"/>
                  <m:ctrlPr/>
                </m:dPr>
                <m:e>
                  <m:r>
                    <m:t>𝑛</m:t>
                  </m:r>
                  <m:r>
                    <m:rPr>
                      <m:lit/>
                    </m:rPr>
                    <m:t>/</m:t>
                  </m:r>
                  <m:r>
                    <m:t>2</m:t>
                  </m:r>
                </m:e>
              </m:d>
            </m:sub>
            <m:sup>
              <m:r>
                <m:t>𝑛</m:t>
              </m:r>
            </m:sup>
            <m:e>
              <m:d>
                <m:dPr>
                  <m:ctrlPr/>
                </m:dPr>
                <m:e>
                  <m:f>
                    <m:fPr>
                      <m:type m:val="noBar"/>
                      <m:ctrlPr/>
                    </m:fPr>
                    <m:num>
                      <m:r>
                        <m:t>𝑛</m:t>
                      </m:r>
                    </m:num>
                    <m:den>
                      <m:r>
                        <m:t>𝑘</m:t>
                      </m:r>
                    </m:den>
                  </m:f>
                </m:e>
              </m:d>
              <m:sSup>
                <m:sSupPr>
                  <m:ctrlPr/>
                </m:sSupPr>
                <m:e>
                  <m:d>
                    <m:dPr>
                      <m:ctrlPr/>
                    </m:dPr>
                    <m:e>
                      <m:r>
                        <m:t>0.4</m:t>
                      </m:r>
                    </m:e>
                  </m:d>
                </m:e>
                <m:sup>
                  <m:r>
                    <m:t>𝑘</m:t>
                  </m:r>
                </m:sup>
              </m:sSup>
              <m:sSup>
                <m:sSupPr>
                  <m:ctrlPr/>
                </m:sSupPr>
                <m:e>
                  <m:d>
                    <m:dPr>
                      <m:ctrlPr/>
                    </m:dPr>
                    <m:e>
                      <m:r>
                        <m:t>0.6</m:t>
                      </m:r>
                    </m:e>
                  </m:d>
                </m:e>
                <m:sup>
                  <m:r>
                    <m:t>𝑛</m:t>
                  </m:r>
                  <m:r>
                    <m:t>−</m:t>
                  </m:r>
                  <m:r>
                    <m:t>𝑘</m:t>
                  </m:r>
                </m:sup>
              </m:sSup>
            </m:e>
          </m:nary>
        </m:oMath>
      </m:oMathPara>
      <w:r>
        <w:br/>
      </w:r>
      <w:r w:rsidR="4205A359">
        <w:rPr/>
        <w:t xml:space="preserve">This provided a benchmark to </w:t>
      </w:r>
      <w:r w:rsidR="4205A359">
        <w:rPr/>
        <w:t>validate</w:t>
      </w:r>
      <w:r w:rsidR="4205A359">
        <w:rPr/>
        <w:t xml:space="preserve"> the simulation results.</w:t>
      </w:r>
    </w:p>
    <w:p w:rsidR="0AC85D89" w:rsidP="0AC85D89" w:rsidRDefault="0AC85D89" w14:paraId="2906F6D8" w14:textId="488C386A">
      <w:pPr>
        <w:pStyle w:val="Normal"/>
      </w:pPr>
    </w:p>
    <w:p w:rsidR="6E72DB39" w:rsidP="0AC85D89" w:rsidRDefault="6E72DB39" w14:paraId="203ECF2D" w14:textId="25275149">
      <w:pPr>
        <w:pStyle w:val="Heading1"/>
        <w:rPr>
          <w:sz w:val="24"/>
          <w:szCs w:val="24"/>
        </w:rPr>
      </w:pPr>
      <w:r w:rsidR="6E72DB39">
        <w:rPr/>
        <w:t>Results:</w:t>
      </w:r>
    </w:p>
    <w:p w:rsidR="13C10897" w:rsidP="0AC85D89" w:rsidRDefault="13C10897" w14:paraId="28ECE16E" w14:textId="23A2E833">
      <w:pPr>
        <w:pStyle w:val="Subtitle"/>
        <w:jc w:val="center"/>
      </w:pPr>
      <w:r w:rsidR="13C10897">
        <w:rPr/>
        <w:t>(Figure 1 – Results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0AC85D89" w:rsidTr="0AC85D89" w14:paraId="04BFFC47">
        <w:trPr>
          <w:trHeight w:val="300"/>
        </w:trPr>
        <w:tc>
          <w:tcPr>
            <w:tcW w:w="2340" w:type="dxa"/>
            <w:tcMar>
              <w:left w:w="105" w:type="dxa"/>
              <w:right w:w="105" w:type="dxa"/>
            </w:tcMar>
            <w:vAlign w:val="center"/>
          </w:tcPr>
          <w:p w:rsidR="0AC85D89" w:rsidP="0AC85D89" w:rsidRDefault="0AC85D89" w14:paraId="279731BA" w14:textId="135F8329">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1"/>
                <w:bCs w:val="1"/>
                <w:i w:val="0"/>
                <w:iCs w:val="0"/>
                <w:caps w:val="0"/>
                <w:smallCaps w:val="0"/>
                <w:strike w:val="0"/>
                <w:dstrike w:val="0"/>
                <w:color w:val="000000" w:themeColor="text1" w:themeTint="FF" w:themeShade="FF"/>
                <w:sz w:val="28"/>
                <w:szCs w:val="28"/>
                <w:u w:val="none"/>
                <w:lang w:val="en-US"/>
              </w:rPr>
              <w:t>Series Length:</w:t>
            </w:r>
          </w:p>
        </w:tc>
        <w:tc>
          <w:tcPr>
            <w:tcW w:w="2340" w:type="dxa"/>
            <w:tcMar>
              <w:left w:w="105" w:type="dxa"/>
              <w:right w:w="105" w:type="dxa"/>
            </w:tcMar>
            <w:vAlign w:val="center"/>
          </w:tcPr>
          <w:p w:rsidR="0AC85D89" w:rsidP="0AC85D89" w:rsidRDefault="0AC85D89" w14:paraId="107E8C00" w14:textId="196BC457">
            <w:pPr>
              <w:jc w:val="center"/>
              <w:rPr>
                <w:rFonts w:ascii="Bahnschrift" w:hAnsi="Bahnschrift" w:eastAsia="Bahnschrift" w:cs="Bahnschrift"/>
                <w:b w:val="0"/>
                <w:bCs w:val="0"/>
                <w:i w:val="0"/>
                <w:iCs w:val="0"/>
                <w:caps w:val="0"/>
                <w:smallCaps w:val="0"/>
                <w:color w:val="000000" w:themeColor="text1" w:themeTint="FF" w:themeShade="FF"/>
                <w:sz w:val="28"/>
                <w:szCs w:val="28"/>
                <w:lang w:val="en-GB"/>
              </w:rPr>
            </w:pPr>
            <w:r w:rsidRPr="0AC85D89" w:rsidR="0AC85D89">
              <w:rPr>
                <w:rFonts w:ascii="Bahnschrift" w:hAnsi="Bahnschrift" w:eastAsia="Bahnschrift" w:cs="Bahnschrift"/>
                <w:b w:val="1"/>
                <w:bCs w:val="1"/>
                <w:i w:val="0"/>
                <w:iCs w:val="0"/>
                <w:caps w:val="0"/>
                <w:smallCaps w:val="0"/>
                <w:strike w:val="0"/>
                <w:dstrike w:val="0"/>
                <w:color w:val="000000" w:themeColor="text1" w:themeTint="FF" w:themeShade="FF"/>
                <w:sz w:val="28"/>
                <w:szCs w:val="28"/>
                <w:u w:val="none"/>
                <w:lang w:val="en-US"/>
              </w:rPr>
              <w:t>Calculated Binomial (Theoretical) Probability:</w:t>
            </w:r>
          </w:p>
        </w:tc>
        <w:tc>
          <w:tcPr>
            <w:tcW w:w="2340" w:type="dxa"/>
            <w:tcMar>
              <w:left w:w="105" w:type="dxa"/>
              <w:right w:w="105" w:type="dxa"/>
            </w:tcMar>
            <w:vAlign w:val="center"/>
          </w:tcPr>
          <w:p w:rsidR="0AC85D89" w:rsidP="0AC85D89" w:rsidRDefault="0AC85D89" w14:paraId="3AD331F6" w14:textId="182D2528">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1"/>
                <w:bCs w:val="1"/>
                <w:i w:val="0"/>
                <w:iCs w:val="0"/>
                <w:caps w:val="0"/>
                <w:smallCaps w:val="0"/>
                <w:strike w:val="0"/>
                <w:dstrike w:val="0"/>
                <w:color w:val="000000" w:themeColor="text1" w:themeTint="FF" w:themeShade="FF"/>
                <w:sz w:val="28"/>
                <w:szCs w:val="28"/>
                <w:u w:val="none"/>
                <w:lang w:val="en-US"/>
              </w:rPr>
              <w:t>Trials Won by Weaker Team (out of 1000):</w:t>
            </w:r>
          </w:p>
        </w:tc>
        <w:tc>
          <w:tcPr>
            <w:tcW w:w="2340" w:type="dxa"/>
            <w:tcMar>
              <w:left w:w="105" w:type="dxa"/>
              <w:right w:w="105" w:type="dxa"/>
            </w:tcMar>
            <w:vAlign w:val="center"/>
          </w:tcPr>
          <w:p w:rsidR="0AC85D89" w:rsidP="0AC85D89" w:rsidRDefault="0AC85D89" w14:paraId="28244D33" w14:textId="4FC13733">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1"/>
                <w:bCs w:val="1"/>
                <w:i w:val="0"/>
                <w:iCs w:val="0"/>
                <w:caps w:val="0"/>
                <w:smallCaps w:val="0"/>
                <w:strike w:val="0"/>
                <w:dstrike w:val="0"/>
                <w:color w:val="000000" w:themeColor="text1" w:themeTint="FF" w:themeShade="FF"/>
                <w:sz w:val="28"/>
                <w:szCs w:val="28"/>
                <w:u w:val="none"/>
                <w:lang w:val="en-US"/>
              </w:rPr>
              <w:t>Percentage of</w:t>
            </w:r>
          </w:p>
          <w:p w:rsidR="0AC85D89" w:rsidP="0AC85D89" w:rsidRDefault="0AC85D89" w14:paraId="6625228C" w14:textId="60370AEA">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1"/>
                <w:bCs w:val="1"/>
                <w:i w:val="0"/>
                <w:iCs w:val="0"/>
                <w:caps w:val="0"/>
                <w:smallCaps w:val="0"/>
                <w:strike w:val="0"/>
                <w:dstrike w:val="0"/>
                <w:color w:val="000000" w:themeColor="text1" w:themeTint="FF" w:themeShade="FF"/>
                <w:sz w:val="28"/>
                <w:szCs w:val="28"/>
                <w:u w:val="none"/>
                <w:lang w:val="en-US"/>
              </w:rPr>
              <w:t>Trials Won:</w:t>
            </w:r>
          </w:p>
        </w:tc>
      </w:tr>
      <w:tr w:rsidR="0AC85D89" w:rsidTr="0AC85D89" w14:paraId="146CEE39">
        <w:trPr>
          <w:trHeight w:val="300"/>
        </w:trPr>
        <w:tc>
          <w:tcPr>
            <w:tcW w:w="2340" w:type="dxa"/>
            <w:tcMar>
              <w:left w:w="105" w:type="dxa"/>
              <w:right w:w="105" w:type="dxa"/>
            </w:tcMar>
            <w:vAlign w:val="center"/>
          </w:tcPr>
          <w:p w:rsidR="0AC85D89" w:rsidP="0AC85D89" w:rsidRDefault="0AC85D89" w14:paraId="79E517DE" w14:textId="013F9E58">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7-game (first to 4)</w:t>
            </w:r>
          </w:p>
        </w:tc>
        <w:tc>
          <w:tcPr>
            <w:tcW w:w="2340" w:type="dxa"/>
            <w:tcMar>
              <w:left w:w="105" w:type="dxa"/>
              <w:right w:w="105" w:type="dxa"/>
            </w:tcMar>
            <w:vAlign w:val="center"/>
          </w:tcPr>
          <w:p w:rsidR="0AC85D89" w:rsidP="0AC85D89" w:rsidRDefault="0AC85D89" w14:paraId="7BFF634F" w14:textId="4D22D11D">
            <w:pPr>
              <w:jc w:val="center"/>
              <w:rPr>
                <w:rFonts w:ascii="Bahnschrift" w:hAnsi="Bahnschrift" w:eastAsia="Bahnschrift" w:cs="Bahnschrift"/>
                <w:b w:val="0"/>
                <w:bCs w:val="0"/>
                <w:i w:val="0"/>
                <w:iCs w:val="0"/>
                <w:caps w:val="0"/>
                <w:smallCaps w:val="0"/>
                <w:color w:val="000000" w:themeColor="text1" w:themeTint="FF" w:themeShade="FF"/>
                <w:sz w:val="28"/>
                <w:szCs w:val="28"/>
                <w:lang w:val="en-GB"/>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28.98%</w:t>
            </w:r>
          </w:p>
        </w:tc>
        <w:tc>
          <w:tcPr>
            <w:tcW w:w="2340" w:type="dxa"/>
            <w:tcMar>
              <w:left w:w="105" w:type="dxa"/>
              <w:right w:w="105" w:type="dxa"/>
            </w:tcMar>
            <w:vAlign w:val="center"/>
          </w:tcPr>
          <w:p w:rsidR="0AC85D89" w:rsidP="0AC85D89" w:rsidRDefault="0AC85D89" w14:paraId="18FCC95A" w14:textId="00D11B4A">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307</w:t>
            </w:r>
          </w:p>
        </w:tc>
        <w:tc>
          <w:tcPr>
            <w:tcW w:w="2340" w:type="dxa"/>
            <w:tcMar>
              <w:left w:w="105" w:type="dxa"/>
              <w:right w:w="105" w:type="dxa"/>
            </w:tcMar>
            <w:vAlign w:val="center"/>
          </w:tcPr>
          <w:p w:rsidR="0AC85D89" w:rsidP="0AC85D89" w:rsidRDefault="0AC85D89" w14:paraId="3904DCE3" w14:textId="5452D759">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30.70%</w:t>
            </w:r>
          </w:p>
        </w:tc>
      </w:tr>
      <w:tr w:rsidR="0AC85D89" w:rsidTr="0AC85D89" w14:paraId="5987B692">
        <w:trPr>
          <w:trHeight w:val="300"/>
        </w:trPr>
        <w:tc>
          <w:tcPr>
            <w:tcW w:w="2340" w:type="dxa"/>
            <w:tcMar>
              <w:left w:w="105" w:type="dxa"/>
              <w:right w:w="105" w:type="dxa"/>
            </w:tcMar>
            <w:vAlign w:val="center"/>
          </w:tcPr>
          <w:p w:rsidR="0AC85D89" w:rsidP="0AC85D89" w:rsidRDefault="0AC85D89" w14:paraId="0074A9D9" w14:textId="7FA6E9C3">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5-game (first to 3)</w:t>
            </w:r>
          </w:p>
        </w:tc>
        <w:tc>
          <w:tcPr>
            <w:tcW w:w="2340" w:type="dxa"/>
            <w:tcMar>
              <w:left w:w="105" w:type="dxa"/>
              <w:right w:w="105" w:type="dxa"/>
            </w:tcMar>
            <w:vAlign w:val="center"/>
          </w:tcPr>
          <w:p w:rsidR="0AC85D89" w:rsidP="0AC85D89" w:rsidRDefault="0AC85D89" w14:paraId="55A68E5F" w14:textId="724CB24D">
            <w:pPr>
              <w:jc w:val="center"/>
              <w:rPr>
                <w:rFonts w:ascii="Bahnschrift" w:hAnsi="Bahnschrift" w:eastAsia="Bahnschrift" w:cs="Bahnschrift"/>
                <w:b w:val="0"/>
                <w:bCs w:val="0"/>
                <w:i w:val="0"/>
                <w:iCs w:val="0"/>
                <w:caps w:val="0"/>
                <w:smallCaps w:val="0"/>
                <w:color w:val="000000" w:themeColor="text1" w:themeTint="FF" w:themeShade="FF"/>
                <w:sz w:val="28"/>
                <w:szCs w:val="28"/>
                <w:lang w:val="en-GB"/>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31.74%</w:t>
            </w:r>
          </w:p>
        </w:tc>
        <w:tc>
          <w:tcPr>
            <w:tcW w:w="2340" w:type="dxa"/>
            <w:tcMar>
              <w:left w:w="105" w:type="dxa"/>
              <w:right w:w="105" w:type="dxa"/>
            </w:tcMar>
            <w:vAlign w:val="center"/>
          </w:tcPr>
          <w:p w:rsidR="0AC85D89" w:rsidP="0AC85D89" w:rsidRDefault="0AC85D89" w14:paraId="656B64C1" w14:textId="56AAFE2A">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327</w:t>
            </w:r>
          </w:p>
        </w:tc>
        <w:tc>
          <w:tcPr>
            <w:tcW w:w="2340" w:type="dxa"/>
            <w:tcMar>
              <w:left w:w="105" w:type="dxa"/>
              <w:right w:w="105" w:type="dxa"/>
            </w:tcMar>
            <w:vAlign w:val="center"/>
          </w:tcPr>
          <w:p w:rsidR="0AC85D89" w:rsidP="0AC85D89" w:rsidRDefault="0AC85D89" w14:paraId="66FA929F" w14:textId="10BAC9EB">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32.70%</w:t>
            </w:r>
          </w:p>
        </w:tc>
      </w:tr>
      <w:tr w:rsidR="0AC85D89" w:rsidTr="0AC85D89" w14:paraId="10B096BB">
        <w:trPr>
          <w:trHeight w:val="300"/>
        </w:trPr>
        <w:tc>
          <w:tcPr>
            <w:tcW w:w="2340" w:type="dxa"/>
            <w:tcMar>
              <w:left w:w="105" w:type="dxa"/>
              <w:right w:w="105" w:type="dxa"/>
            </w:tcMar>
            <w:vAlign w:val="center"/>
          </w:tcPr>
          <w:p w:rsidR="0AC85D89" w:rsidP="0AC85D89" w:rsidRDefault="0AC85D89" w14:paraId="10E3E346" w14:textId="7A6C35CB">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3-game (first to 2)</w:t>
            </w:r>
          </w:p>
        </w:tc>
        <w:tc>
          <w:tcPr>
            <w:tcW w:w="2340" w:type="dxa"/>
            <w:tcMar>
              <w:left w:w="105" w:type="dxa"/>
              <w:right w:w="105" w:type="dxa"/>
            </w:tcMar>
            <w:vAlign w:val="center"/>
          </w:tcPr>
          <w:p w:rsidR="0AC85D89" w:rsidP="0AC85D89" w:rsidRDefault="0AC85D89" w14:paraId="28B46FF6" w14:textId="5F8AA48A">
            <w:pPr>
              <w:jc w:val="center"/>
              <w:rPr>
                <w:rFonts w:ascii="Bahnschrift" w:hAnsi="Bahnschrift" w:eastAsia="Bahnschrift" w:cs="Bahnschrift"/>
                <w:b w:val="0"/>
                <w:bCs w:val="0"/>
                <w:i w:val="0"/>
                <w:iCs w:val="0"/>
                <w:caps w:val="0"/>
                <w:smallCaps w:val="0"/>
                <w:color w:val="000000" w:themeColor="text1" w:themeTint="FF" w:themeShade="FF"/>
                <w:sz w:val="28"/>
                <w:szCs w:val="28"/>
                <w:lang w:val="en-GB"/>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35.20%</w:t>
            </w:r>
          </w:p>
        </w:tc>
        <w:tc>
          <w:tcPr>
            <w:tcW w:w="2340" w:type="dxa"/>
            <w:tcMar>
              <w:left w:w="105" w:type="dxa"/>
              <w:right w:w="105" w:type="dxa"/>
            </w:tcMar>
            <w:vAlign w:val="center"/>
          </w:tcPr>
          <w:p w:rsidR="0AC85D89" w:rsidP="0AC85D89" w:rsidRDefault="0AC85D89" w14:paraId="6243FFA3" w14:textId="746D4A6B">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377</w:t>
            </w:r>
          </w:p>
        </w:tc>
        <w:tc>
          <w:tcPr>
            <w:tcW w:w="2340" w:type="dxa"/>
            <w:tcMar>
              <w:left w:w="105" w:type="dxa"/>
              <w:right w:w="105" w:type="dxa"/>
            </w:tcMar>
            <w:vAlign w:val="center"/>
          </w:tcPr>
          <w:p w:rsidR="0AC85D89" w:rsidP="0AC85D89" w:rsidRDefault="0AC85D89" w14:paraId="4C3877EE" w14:textId="4EE1E452">
            <w:pPr>
              <w:jc w:val="center"/>
              <w:rPr>
                <w:rFonts w:ascii="Bahnschrift" w:hAnsi="Bahnschrift" w:eastAsia="Bahnschrift" w:cs="Bahnschrift"/>
                <w:b w:val="0"/>
                <w:bCs w:val="0"/>
                <w:i w:val="0"/>
                <w:iCs w:val="0"/>
                <w:caps w:val="0"/>
                <w:smallCaps w:val="0"/>
                <w:color w:val="000000" w:themeColor="text1" w:themeTint="FF" w:themeShade="FF"/>
                <w:sz w:val="28"/>
                <w:szCs w:val="28"/>
              </w:rPr>
            </w:pPr>
            <w:r w:rsidRPr="0AC85D89" w:rsidR="0AC85D89">
              <w:rPr>
                <w:rFonts w:ascii="Bahnschrift" w:hAnsi="Bahnschrift" w:eastAsia="Bahnschrift" w:cs="Bahnschrift"/>
                <w:b w:val="0"/>
                <w:bCs w:val="0"/>
                <w:i w:val="0"/>
                <w:iCs w:val="0"/>
                <w:caps w:val="0"/>
                <w:smallCaps w:val="0"/>
                <w:color w:val="000000" w:themeColor="text1" w:themeTint="FF" w:themeShade="FF"/>
                <w:sz w:val="28"/>
                <w:szCs w:val="28"/>
                <w:lang w:val="en-US"/>
              </w:rPr>
              <w:t>37.70%</w:t>
            </w:r>
          </w:p>
        </w:tc>
      </w:tr>
    </w:tbl>
    <w:p w:rsidR="0AC85D89" w:rsidP="0AC85D89" w:rsidRDefault="0AC85D89" w14:paraId="7D6140CF" w14:textId="314BF8B8">
      <w:pPr>
        <w:pStyle w:val="Normal"/>
      </w:pPr>
      <w:r>
        <w:br/>
      </w:r>
      <w:commentRangeStart w:id="1458886151"/>
      <w:r w:rsidR="7187F0D0">
        <w:rPr/>
        <w:t>Analysis here</w:t>
      </w:r>
      <w:commentRangeEnd w:id="1458886151"/>
      <w:r>
        <w:rPr>
          <w:rStyle w:val="CommentReference"/>
        </w:rPr>
        <w:commentReference w:id="1458886151"/>
      </w:r>
    </w:p>
    <w:p w:rsidR="0AC85D89" w:rsidP="0AC85D89" w:rsidRDefault="0AC85D89" w14:paraId="79096BCD" w14:textId="2B2F82EA">
      <w:pPr>
        <w:pStyle w:val="Normal"/>
      </w:pPr>
    </w:p>
    <w:p w:rsidR="6FA9B383" w:rsidP="0AC85D89" w:rsidRDefault="6FA9B383" w14:paraId="7E820804" w14:textId="5FA92586">
      <w:pPr>
        <w:pStyle w:val="Subtitle"/>
        <w:jc w:val="center"/>
      </w:pPr>
      <w:r w:rsidR="6FA9B383">
        <w:rPr/>
        <w:t>(Figure 2 – Bar Graph: Num. Of Series Won by Type)</w:t>
      </w:r>
    </w:p>
    <w:p w:rsidR="6FA9B383" w:rsidP="0AC85D89" w:rsidRDefault="6FA9B383" w14:paraId="1214707A" w14:textId="402CD1BA">
      <w:pPr>
        <w:pStyle w:val="Normal"/>
      </w:pPr>
      <w:r w:rsidR="6FA9B383">
        <w:drawing>
          <wp:inline wp14:editId="608BEC6B" wp14:anchorId="1CBE8EEC">
            <wp:extent cx="5943600" cy="3524250"/>
            <wp:effectExtent l="0" t="0" r="0" b="0"/>
            <wp:docPr id="873077378" name="" title=""/>
            <wp:cNvGraphicFramePr>
              <a:graphicFrameLocks noChangeAspect="1"/>
            </wp:cNvGraphicFramePr>
            <a:graphic>
              <a:graphicData uri="http://schemas.openxmlformats.org/drawingml/2006/picture">
                <pic:pic>
                  <pic:nvPicPr>
                    <pic:cNvPr id="0" name=""/>
                    <pic:cNvPicPr/>
                  </pic:nvPicPr>
                  <pic:blipFill>
                    <a:blip r:embed="R2f930c1838ff4f50">
                      <a:extLst>
                        <a:ext xmlns:a="http://schemas.openxmlformats.org/drawingml/2006/main" uri="{28A0092B-C50C-407E-A947-70E740481C1C}">
                          <a14:useLocalDpi val="0"/>
                        </a:ext>
                      </a:extLst>
                    </a:blip>
                    <a:stretch>
                      <a:fillRect/>
                    </a:stretch>
                  </pic:blipFill>
                  <pic:spPr>
                    <a:xfrm>
                      <a:off x="0" y="0"/>
                      <a:ext cx="5943600" cy="3524250"/>
                    </a:xfrm>
                    <a:prstGeom prst="rect">
                      <a:avLst/>
                    </a:prstGeom>
                  </pic:spPr>
                </pic:pic>
              </a:graphicData>
            </a:graphic>
          </wp:inline>
        </w:drawing>
      </w:r>
      <w:r>
        <w:br/>
      </w:r>
      <w:r w:rsidR="1DEF62DA">
        <w:rPr/>
        <w:t>Analysis here</w:t>
      </w:r>
    </w:p>
    <w:p w:rsidR="0AC85D89" w:rsidP="0AC85D89" w:rsidRDefault="0AC85D89" w14:paraId="6DE64AAA" w14:textId="3A19A42D">
      <w:pPr>
        <w:pStyle w:val="Subtitle"/>
        <w:jc w:val="center"/>
      </w:pPr>
    </w:p>
    <w:p w:rsidR="2A2A4EDB" w:rsidP="0AC85D89" w:rsidRDefault="2A2A4EDB" w14:paraId="771987D6" w14:textId="3B1B5E8D">
      <w:pPr>
        <w:pStyle w:val="Subtitle"/>
        <w:jc w:val="center"/>
      </w:pPr>
      <w:r w:rsidR="2A2A4EDB">
        <w:rPr/>
        <w:t>(Figur</w:t>
      </w:r>
      <w:commentRangeStart w:id="800065502"/>
      <w:r w:rsidR="2A2A4EDB">
        <w:rPr/>
        <w:t>e 3 - Line Graph: Series Length</w:t>
      </w:r>
      <w:commentRangeEnd w:id="800065502"/>
      <w:r>
        <w:rPr>
          <w:rStyle w:val="CommentReference"/>
        </w:rPr>
        <w:commentReference w:id="800065502"/>
      </w:r>
      <w:r w:rsidR="2A2A4EDB">
        <w:rPr/>
        <w:t xml:space="preserve"> vs % Of Series Won)</w:t>
      </w:r>
    </w:p>
    <w:p w:rsidR="2A2A4EDB" w:rsidP="0AC85D89" w:rsidRDefault="2A2A4EDB" w14:paraId="4652A5D5" w14:textId="5E909F04">
      <w:pPr>
        <w:pStyle w:val="Normal"/>
      </w:pPr>
      <w:r w:rsidR="2A2A4EDB">
        <w:drawing>
          <wp:inline wp14:editId="65540153" wp14:anchorId="3AD49B7E">
            <wp:extent cx="5943600" cy="3343275"/>
            <wp:effectExtent l="0" t="0" r="0" b="0"/>
            <wp:docPr id="1857657267" name="" title=""/>
            <wp:cNvGraphicFramePr>
              <a:graphicFrameLocks noChangeAspect="1"/>
            </wp:cNvGraphicFramePr>
            <a:graphic>
              <a:graphicData uri="http://schemas.openxmlformats.org/drawingml/2006/picture">
                <pic:pic>
                  <pic:nvPicPr>
                    <pic:cNvPr id="0" name=""/>
                    <pic:cNvPicPr/>
                  </pic:nvPicPr>
                  <pic:blipFill>
                    <a:blip r:embed="R3da8214baf22478b">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br/>
      </w:r>
      <w:r w:rsidR="2CD14CF3">
        <w:rPr/>
        <w:t>Analysis here</w:t>
      </w:r>
    </w:p>
    <w:p w:rsidR="2CD14CF3" w:rsidP="0AC85D89" w:rsidRDefault="2CD14CF3" w14:paraId="16BA21FB" w14:textId="63E83BD8">
      <w:pPr>
        <w:pStyle w:val="Heading1"/>
      </w:pPr>
      <w:r w:rsidR="2CD14CF3">
        <w:rPr/>
        <w:t>Discussion:</w:t>
      </w:r>
    </w:p>
    <w:p w:rsidR="2CD14CF3" w:rsidP="0AC85D89" w:rsidRDefault="2CD14CF3" w14:paraId="68A0A75B" w14:textId="73C11B75">
      <w:pPr>
        <w:pStyle w:val="Normal"/>
      </w:pPr>
      <w:r w:rsidR="2CD14CF3">
        <w:rPr/>
        <w:t xml:space="preserve">The results </w:t>
      </w:r>
      <w:commentRangeStart w:id="1681807421"/>
      <w:r w:rsidR="2CD14CF3">
        <w:rPr/>
        <w:t>strongly</w:t>
      </w:r>
      <w:commentRangeEnd w:id="1681807421"/>
      <w:r>
        <w:rPr>
          <w:rStyle w:val="CommentReference"/>
        </w:rPr>
        <w:commentReference w:id="1681807421"/>
      </w:r>
      <w:r w:rsidR="2CD14CF3">
        <w:rPr/>
        <w:t xml:space="preserve"> support the claim that weaker teams have a better chance of winning in shorter competitions</w:t>
      </w:r>
      <w:r w:rsidR="04AB3482">
        <w:rPr/>
        <w:t>, aligning with both theoretical expectations and real-world stories of underdog success</w:t>
      </w:r>
      <w:r w:rsidR="2CD14CF3">
        <w:rPr/>
        <w:t>. This</w:t>
      </w:r>
      <w:r w:rsidR="37AB272F">
        <w:rPr/>
        <w:t xml:space="preserve"> phenomenon</w:t>
      </w:r>
      <w:r w:rsidR="2CD14CF3">
        <w:rPr/>
        <w:t xml:space="preserve"> is attributed to higher variance in smaller </w:t>
      </w:r>
      <w:r w:rsidR="4273C0D5">
        <w:rPr/>
        <w:t>samples; fewer games allow luck to play a larger role, enabling upsets. Conversely, longer series dilute randomness, allowing superior skill to dominate.</w:t>
      </w:r>
    </w:p>
    <w:p w:rsidR="653CFBDD" w:rsidP="0AC85D89" w:rsidRDefault="653CFBDD" w14:paraId="283CD290" w14:textId="15B40FC0">
      <w:pPr>
        <w:pStyle w:val="Normal"/>
      </w:pPr>
      <w:r w:rsidR="653CFBDD">
        <w:rPr/>
        <w:t xml:space="preserve">The inverse correlation between series length and underdog success highlights the trade-off between fairness and unpredictability. For instance, the 3-game series’ </w:t>
      </w:r>
      <w:bookmarkStart w:name="_Int_SqkZalRU" w:id="760674887"/>
      <w:r w:rsidR="653CFBDD">
        <w:rPr/>
        <w:t>37.7% win</w:t>
      </w:r>
      <w:bookmarkEnd w:id="760674887"/>
      <w:r w:rsidR="653CFBDD">
        <w:rPr/>
        <w:t xml:space="preserve"> rate</w:t>
      </w:r>
      <w:r w:rsidR="63D2E522">
        <w:rPr/>
        <w:t xml:space="preserve"> – a full 7% </w:t>
      </w:r>
      <w:ins w:author="ALEXANDROU, Areti (axale3)" w:date="2025-03-04T12:34:23.853Z" w:id="661161022">
        <w:r w:rsidR="3AC417C1">
          <w:t xml:space="preserve">point </w:t>
        </w:r>
      </w:ins>
      <w:r w:rsidR="63D2E522">
        <w:rPr/>
        <w:t xml:space="preserve">higher than the 7-game format – </w:t>
      </w:r>
      <w:r w:rsidR="63D2E522">
        <w:rPr/>
        <w:t>demonstrates</w:t>
      </w:r>
      <w:r w:rsidR="63D2E522">
        <w:rPr/>
        <w:t xml:space="preserve"> how a </w:t>
      </w:r>
      <w:r w:rsidR="4F7B7461">
        <w:rPr/>
        <w:t>shorter competition magnifies variance. This mirrors single-elimination tournaments like the FIFA World Cup, where miraculous u</w:t>
      </w:r>
      <w:r w:rsidR="795E81BC">
        <w:rPr/>
        <w:t>nderdog victories (</w:t>
      </w:r>
      <w:r w:rsidR="795E81BC">
        <w:rPr/>
        <w:t>e.g.</w:t>
      </w:r>
      <w:r w:rsidR="795E81BC">
        <w:rPr/>
        <w:t xml:space="preserve"> Morocco’s 2022 run) are more frequent due to high-stakes, short-format matches. In co</w:t>
      </w:r>
      <w:r w:rsidR="1E37FF30">
        <w:rPr/>
        <w:t>ntrast, leagues with prolonged seasons, such as the NBA’s 82-game schedule, rarely see underdogs clinch titles, as consistent performance outweighs sporadic luck.</w:t>
      </w:r>
    </w:p>
    <w:p w:rsidR="0AC85D89" w:rsidP="0AC85D89" w:rsidRDefault="0AC85D89" w14:paraId="73118EBA" w14:textId="63B281B7">
      <w:pPr>
        <w:pStyle w:val="Heading1"/>
      </w:pPr>
    </w:p>
    <w:p w:rsidR="103FBCD8" w:rsidP="0AC85D89" w:rsidRDefault="103FBCD8" w14:paraId="6BB93B25" w14:textId="4419220E">
      <w:pPr>
        <w:pStyle w:val="Heading1"/>
      </w:pPr>
      <w:r w:rsidR="103FBCD8">
        <w:rPr/>
        <w:t>Critique:</w:t>
      </w:r>
    </w:p>
    <w:p w:rsidR="103FBCD8" w:rsidP="0AC85D89" w:rsidRDefault="103FBCD8" w14:paraId="30967B26" w14:textId="768322C8">
      <w:pPr>
        <w:pStyle w:val="Normal"/>
      </w:pPr>
      <w:r w:rsidR="103FBCD8">
        <w:rPr/>
        <w:t>The simulation’s results closely align with what</w:t>
      </w:r>
      <w:r w:rsidR="4D720B84">
        <w:rPr/>
        <w:t xml:space="preserve"> binomial probability predicts (with deviations no more than 2.5%)</w:t>
      </w:r>
      <w:r w:rsidR="23FCD7AA">
        <w:rPr/>
        <w:t xml:space="preserve">, confirming that the simulation is mathematically sound. By grounding the analysis in the Chicago Bulls’ </w:t>
      </w:r>
      <w:r w:rsidR="64DAC7EA">
        <w:rPr/>
        <w:t>40% win</w:t>
      </w:r>
      <w:r w:rsidR="64DAC7EA">
        <w:rPr/>
        <w:t xml:space="preserve"> rate, the model </w:t>
      </w:r>
      <w:r w:rsidR="64DAC7EA">
        <w:rPr/>
        <w:t>maintains</w:t>
      </w:r>
      <w:r w:rsidR="64DAC7EA">
        <w:rPr/>
        <w:t xml:space="preserve"> practical relevance to real-world scenarios</w:t>
      </w:r>
      <w:r w:rsidR="1DDDF814">
        <w:rPr/>
        <w:t xml:space="preserve">. The results seen </w:t>
      </w:r>
      <w:r w:rsidR="3B2BF2BD">
        <w:rPr/>
        <w:t>give explanation to the observations of real-world underdog success</w:t>
      </w:r>
      <w:r w:rsidR="32AF6B6A">
        <w:rPr/>
        <w:t>, as well as the assumptions guiding the model’s design</w:t>
      </w:r>
      <w:r w:rsidR="64DAC7EA">
        <w:rPr/>
        <w:t xml:space="preserve">. </w:t>
      </w:r>
      <w:r w:rsidR="7358D55C">
        <w:rPr/>
        <w:t>However, there are several considerable limitations t</w:t>
      </w:r>
      <w:r w:rsidR="06CF0E99">
        <w:rPr/>
        <w:t>ied to the assumptions made throughout the investigation</w:t>
      </w:r>
      <w:r w:rsidR="7358D55C">
        <w:rPr/>
        <w:t>:</w:t>
      </w:r>
    </w:p>
    <w:p w:rsidR="7358D55C" w:rsidP="0AC85D89" w:rsidRDefault="7358D55C" w14:paraId="061AAC0E" w14:textId="7328ACCE">
      <w:pPr>
        <w:pStyle w:val="ListParagraph"/>
        <w:rPr>
          <w:b w:val="0"/>
          <w:bCs w:val="0"/>
          <w:sz w:val="24"/>
          <w:szCs w:val="24"/>
        </w:rPr>
      </w:pPr>
      <w:r w:rsidRPr="0AC85D89" w:rsidR="7358D55C">
        <w:rPr>
          <w:b w:val="1"/>
          <w:bCs w:val="1"/>
          <w:sz w:val="24"/>
          <w:szCs w:val="24"/>
        </w:rPr>
        <w:t xml:space="preserve">Static Win Probability: </w:t>
      </w:r>
      <w:r w:rsidRPr="0AC85D89" w:rsidR="7358D55C">
        <w:rPr>
          <w:b w:val="0"/>
          <w:bCs w:val="0"/>
          <w:sz w:val="24"/>
          <w:szCs w:val="24"/>
        </w:rPr>
        <w:t xml:space="preserve">The assumption of a fixed </w:t>
      </w:r>
      <w:r w:rsidRPr="0AC85D89" w:rsidR="7358D55C">
        <w:rPr>
          <w:b w:val="0"/>
          <w:bCs w:val="0"/>
          <w:sz w:val="24"/>
          <w:szCs w:val="24"/>
        </w:rPr>
        <w:t>40% win</w:t>
      </w:r>
      <w:r w:rsidRPr="0AC85D89" w:rsidR="7358D55C">
        <w:rPr>
          <w:b w:val="0"/>
          <w:bCs w:val="0"/>
          <w:sz w:val="24"/>
          <w:szCs w:val="24"/>
        </w:rPr>
        <w:t xml:space="preserve"> rate ignores dynamic factors like home-court advantage, player fatigue, or tactical adjustments mid-series</w:t>
      </w:r>
      <w:r w:rsidRPr="0AC85D89" w:rsidR="057532AB">
        <w:rPr>
          <w:b w:val="0"/>
          <w:bCs w:val="0"/>
          <w:sz w:val="24"/>
          <w:szCs w:val="24"/>
        </w:rPr>
        <w:t>.</w:t>
      </w:r>
      <w:r w:rsidRPr="0AC85D89" w:rsidR="3D9C7634">
        <w:rPr>
          <w:b w:val="0"/>
          <w:bCs w:val="0"/>
          <w:sz w:val="24"/>
          <w:szCs w:val="24"/>
        </w:rPr>
        <w:t xml:space="preserve"> Other important a</w:t>
      </w:r>
      <w:r w:rsidRPr="0AC85D89" w:rsidR="057532AB">
        <w:rPr>
          <w:b w:val="0"/>
          <w:bCs w:val="0"/>
          <w:sz w:val="24"/>
          <w:szCs w:val="24"/>
        </w:rPr>
        <w:t>spects such as momentum shifts, pressure dynamics, and team morale – critical in actual competitions – are absent in the model</w:t>
      </w:r>
      <w:r w:rsidRPr="0AC85D89" w:rsidR="282426C3">
        <w:rPr>
          <w:b w:val="0"/>
          <w:bCs w:val="0"/>
          <w:sz w:val="24"/>
          <w:szCs w:val="24"/>
        </w:rPr>
        <w:t>. The absence of</w:t>
      </w:r>
      <w:r w:rsidRPr="0AC85D89" w:rsidR="04E5B585">
        <w:rPr>
          <w:b w:val="0"/>
          <w:bCs w:val="0"/>
          <w:sz w:val="24"/>
          <w:szCs w:val="24"/>
        </w:rPr>
        <w:t xml:space="preserve"> t</w:t>
      </w:r>
      <w:r w:rsidRPr="0AC85D89" w:rsidR="282426C3">
        <w:rPr>
          <w:b w:val="0"/>
          <w:bCs w:val="0"/>
          <w:sz w:val="24"/>
          <w:szCs w:val="24"/>
        </w:rPr>
        <w:t>hese factors could</w:t>
      </w:r>
      <w:r w:rsidRPr="0AC85D89" w:rsidR="5BE26472">
        <w:rPr>
          <w:b w:val="0"/>
          <w:bCs w:val="0"/>
          <w:sz w:val="24"/>
          <w:szCs w:val="24"/>
        </w:rPr>
        <w:t xml:space="preserve"> have a decisive effect on outcomes.</w:t>
      </w:r>
    </w:p>
    <w:p w:rsidR="5BE26472" w:rsidP="0AC85D89" w:rsidRDefault="5BE26472" w14:paraId="5443B24C" w14:textId="2A6BC28E">
      <w:pPr>
        <w:pStyle w:val="ListParagraph"/>
        <w:rPr>
          <w:b w:val="0"/>
          <w:bCs w:val="0"/>
          <w:sz w:val="24"/>
          <w:szCs w:val="24"/>
        </w:rPr>
      </w:pPr>
      <w:r w:rsidRPr="0AC85D89" w:rsidR="5BE26472">
        <w:rPr>
          <w:b w:val="1"/>
          <w:bCs w:val="1"/>
          <w:sz w:val="24"/>
          <w:szCs w:val="24"/>
        </w:rPr>
        <w:t xml:space="preserve">Simplified Competition Structure: </w:t>
      </w:r>
      <w:r w:rsidRPr="0AC85D89" w:rsidR="5BE26472">
        <w:rPr>
          <w:b w:val="0"/>
          <w:bCs w:val="0"/>
          <w:sz w:val="24"/>
          <w:szCs w:val="24"/>
        </w:rPr>
        <w:t>Real tournaments (like the NBA playoffs) often involve multi-round formats with reseeding or varying opponents</w:t>
      </w:r>
      <w:r w:rsidRPr="0AC85D89" w:rsidR="2ECBA66C">
        <w:rPr>
          <w:b w:val="0"/>
          <w:bCs w:val="0"/>
          <w:sz w:val="24"/>
          <w:szCs w:val="24"/>
        </w:rPr>
        <w:t>, which could alter underdog trajectories</w:t>
      </w:r>
      <w:r w:rsidRPr="0AC85D89" w:rsidR="44A4AEA4">
        <w:rPr>
          <w:b w:val="0"/>
          <w:bCs w:val="0"/>
          <w:sz w:val="24"/>
          <w:szCs w:val="24"/>
        </w:rPr>
        <w:t>.</w:t>
      </w:r>
    </w:p>
    <w:p w:rsidR="0AC85D89" w:rsidP="0AC85D89" w:rsidRDefault="0AC85D89" w14:paraId="41A5B1AC" w14:textId="52381B9A">
      <w:pPr>
        <w:pStyle w:val="Normal"/>
        <w:ind w:left="0"/>
        <w:rPr>
          <w:b w:val="0"/>
          <w:bCs w:val="0"/>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A" w:author="ALEXANDROU, Areti (axale3)" w:date="2025-03-04T22:27:59" w:id="2144400568">
    <w:p xmlns:w14="http://schemas.microsoft.com/office/word/2010/wordml" xmlns:w="http://schemas.openxmlformats.org/wordprocessingml/2006/main" w:rsidR="504EF970" w:rsidRDefault="02AAB3E9" w14:paraId="33DF6519" w14:textId="1DFE259E">
      <w:pPr>
        <w:pStyle w:val="CommentText"/>
      </w:pPr>
      <w:r>
        <w:rPr>
          <w:rStyle w:val="CommentReference"/>
        </w:rPr>
        <w:annotationRef/>
      </w:r>
      <w:r w:rsidRPr="1C3830DF" w:rsidR="6AAFCA8A">
        <w:t>Your writing style makes for easy reading. Nice.</w:t>
      </w:r>
    </w:p>
  </w:comment>
  <w:comment xmlns:w="http://schemas.openxmlformats.org/wordprocessingml/2006/main" w:initials="AA" w:author="ALEXANDROU, Areti (axale3)" w:date="2025-03-04T22:28:47" w:id="573336670">
    <w:p xmlns:w14="http://schemas.microsoft.com/office/word/2010/wordml" xmlns:w="http://schemas.openxmlformats.org/wordprocessingml/2006/main" w:rsidR="3FDDC3E9" w:rsidRDefault="16E622C6" w14:paraId="4D2E97F8" w14:textId="4956B33F">
      <w:pPr>
        <w:pStyle w:val="CommentText"/>
      </w:pPr>
      <w:r>
        <w:rPr>
          <w:rStyle w:val="CommentReference"/>
        </w:rPr>
        <w:annotationRef/>
      </w:r>
      <w:r w:rsidRPr="2972A6EE" w:rsidR="5D5C6672">
        <w:t>Some clever observations and reflections to the context of sporting outcomes here.</w:t>
      </w:r>
    </w:p>
  </w:comment>
  <w:comment xmlns:w="http://schemas.openxmlformats.org/wordprocessingml/2006/main" w:initials="AA" w:author="ALEXANDROU, Areti (axale3)" w:date="2025-03-04T22:29:20" w:id="2034976781">
    <w:p xmlns:w14="http://schemas.microsoft.com/office/word/2010/wordml" xmlns:w="http://schemas.openxmlformats.org/wordprocessingml/2006/main" w:rsidR="182D6E21" w:rsidRDefault="7BDDB90D" w14:paraId="7F5F5F6F" w14:textId="0A77A0D3">
      <w:pPr>
        <w:pStyle w:val="CommentText"/>
      </w:pPr>
      <w:r>
        <w:rPr>
          <w:rStyle w:val="CommentReference"/>
        </w:rPr>
        <w:annotationRef/>
      </w:r>
      <w:r w:rsidRPr="0EB00B81" w:rsidR="738B0B04">
        <w:t>like...? are you discussing these later... let me read on.</w:t>
      </w:r>
    </w:p>
  </w:comment>
  <w:comment xmlns:w="http://schemas.openxmlformats.org/wordprocessingml/2006/main" w:initials="AA" w:author="ALEXANDROU, Areti (axale3)" w:date="2025-03-04T22:31:24" w:id="1916406497">
    <w:p xmlns:w14="http://schemas.microsoft.com/office/word/2010/wordml" xmlns:w="http://schemas.openxmlformats.org/wordprocessingml/2006/main" w:rsidR="26187D10" w:rsidRDefault="49429C8D" w14:paraId="4828F7B8" w14:textId="2299179C">
      <w:pPr>
        <w:pStyle w:val="CommentText"/>
      </w:pPr>
      <w:r>
        <w:rPr>
          <w:rStyle w:val="CommentReference"/>
        </w:rPr>
        <w:annotationRef/>
      </w:r>
      <w:r w:rsidRPr="68676D8C" w:rsidR="67531F8E">
        <w:t xml:space="preserve">Together this provides an interesting tension between variability within simulation trials and the fact that we have evidence of underdogs winning... was the latter a fluke? </w:t>
      </w:r>
    </w:p>
  </w:comment>
  <w:comment xmlns:w="http://schemas.openxmlformats.org/wordprocessingml/2006/main" w:initials="AA" w:author="ALEXANDROU, Areti (axale3)" w:date="2025-03-04T22:32:03" w:id="1303796267">
    <w:p xmlns:w14="http://schemas.microsoft.com/office/word/2010/wordml" xmlns:w="http://schemas.openxmlformats.org/wordprocessingml/2006/main" w:rsidR="13E5DA50" w:rsidRDefault="792E62B7" w14:paraId="296F095B" w14:textId="39DE96A6">
      <w:pPr>
        <w:pStyle w:val="CommentText"/>
      </w:pPr>
      <w:r>
        <w:rPr>
          <w:rStyle w:val="CommentReference"/>
        </w:rPr>
        <w:annotationRef/>
      </w:r>
      <w:r w:rsidRPr="6FCCF71E" w:rsidR="4D10FF17">
        <w:t>Good way to select the win statistic/probability</w:t>
      </w:r>
    </w:p>
  </w:comment>
  <w:comment xmlns:w="http://schemas.openxmlformats.org/wordprocessingml/2006/main" w:initials="AA" w:author="ALEXANDROU, Areti (axale3)" w:date="2025-03-04T22:33:00" w:id="1458886151">
    <w:p xmlns:w14="http://schemas.microsoft.com/office/word/2010/wordml" xmlns:w="http://schemas.openxmlformats.org/wordprocessingml/2006/main" w:rsidR="206BAEA2" w:rsidRDefault="33C25949" w14:paraId="5D43AE8A" w14:textId="0C772F40">
      <w:pPr>
        <w:pStyle w:val="CommentText"/>
      </w:pPr>
      <w:r>
        <w:rPr>
          <w:rStyle w:val="CommentReference"/>
        </w:rPr>
        <w:annotationRef/>
      </w:r>
      <w:r w:rsidRPr="542D7490" w:rsidR="43777E94">
        <w:t>Some good popping displays. Very good presentation of meta-results.</w:t>
      </w:r>
    </w:p>
  </w:comment>
  <w:comment xmlns:w="http://schemas.openxmlformats.org/wordprocessingml/2006/main" w:initials="AA" w:author="ALEXANDROU, Areti (axale3)" w:date="2025-03-04T22:33:39" w:id="800065502">
    <w:p xmlns:w14="http://schemas.microsoft.com/office/word/2010/wordml" xmlns:w="http://schemas.openxmlformats.org/wordprocessingml/2006/main" w:rsidR="25EEB89A" w:rsidRDefault="194B6ED1" w14:paraId="38D54F4A" w14:textId="61D890BB">
      <w:pPr>
        <w:pStyle w:val="CommentText"/>
      </w:pPr>
      <w:r>
        <w:rPr>
          <w:rStyle w:val="CommentReference"/>
        </w:rPr>
        <w:annotationRef/>
      </w:r>
      <w:r w:rsidRPr="0190FF8D" w:rsidR="7059E1A4">
        <w:t>I must say your scale is deceiving but it shows the point you would like to make :)</w:t>
      </w:r>
    </w:p>
  </w:comment>
  <w:comment xmlns:w="http://schemas.openxmlformats.org/wordprocessingml/2006/main" w:initials="AA" w:author="ALEXANDROU, Areti (axale3)" w:date="2025-03-04T22:34:12" w:id="1681807421">
    <w:p xmlns:w14="http://schemas.microsoft.com/office/word/2010/wordml" xmlns:w="http://schemas.openxmlformats.org/wordprocessingml/2006/main" w:rsidR="28149C07" w:rsidRDefault="7ED4D8DE" w14:paraId="79F67144" w14:textId="3D8F7AD7">
      <w:pPr>
        <w:pStyle w:val="CommentText"/>
      </w:pPr>
      <w:r>
        <w:rPr>
          <w:rStyle w:val="CommentReference"/>
        </w:rPr>
        <w:annotationRef/>
      </w:r>
      <w:r w:rsidRPr="441A2B04" w:rsidR="55F735D0">
        <w:t>evidence for strong?</w:t>
      </w:r>
    </w:p>
  </w:comment>
</w:comments>
</file>

<file path=word/commentsExtended.xml><?xml version="1.0" encoding="utf-8"?>
<w15:commentsEx xmlns:mc="http://schemas.openxmlformats.org/markup-compatibility/2006" xmlns:w15="http://schemas.microsoft.com/office/word/2012/wordml" mc:Ignorable="w15">
  <w15:commentEx w15:done="0" w15:paraId="33DF6519"/>
  <w15:commentEx w15:done="0" w15:paraId="4D2E97F8"/>
  <w15:commentEx w15:done="0" w15:paraId="7F5F5F6F"/>
  <w15:commentEx w15:done="0" w15:paraId="4828F7B8"/>
  <w15:commentEx w15:done="0" w15:paraId="296F095B"/>
  <w15:commentEx w15:done="0" w15:paraId="5D43AE8A"/>
  <w15:commentEx w15:done="0" w15:paraId="38D54F4A"/>
  <w15:commentEx w15:done="0" w15:paraId="79F671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822E24" w16cex:dateUtc="2025-03-04T12:27:59.263Z"/>
  <w16cex:commentExtensible w16cex:durableId="134BA8E1" w16cex:dateUtc="2025-03-04T12:28:47.57Z"/>
  <w16cex:commentExtensible w16cex:durableId="318493B2" w16cex:dateUtc="2025-03-04T12:29:20.565Z"/>
  <w16cex:commentExtensible w16cex:durableId="6657321A" w16cex:dateUtc="2025-03-04T12:31:24.21Z"/>
  <w16cex:commentExtensible w16cex:durableId="49BEB51B" w16cex:dateUtc="2025-03-04T12:32:03.493Z"/>
  <w16cex:commentExtensible w16cex:durableId="4E940D71" w16cex:dateUtc="2025-03-04T12:33:00.955Z"/>
  <w16cex:commentExtensible w16cex:durableId="32476BD6" w16cex:dateUtc="2025-03-04T12:33:39.749Z"/>
  <w16cex:commentExtensible w16cex:durableId="3FCFAD87" w16cex:dateUtc="2025-03-04T12:34:12.261Z"/>
</w16cex:commentsExtensible>
</file>

<file path=word/commentsIds.xml><?xml version="1.0" encoding="utf-8"?>
<w16cid:commentsIds xmlns:mc="http://schemas.openxmlformats.org/markup-compatibility/2006" xmlns:w16cid="http://schemas.microsoft.com/office/word/2016/wordml/cid" mc:Ignorable="w16cid">
  <w16cid:commentId w16cid:paraId="33DF6519" w16cid:durableId="40822E24"/>
  <w16cid:commentId w16cid:paraId="4D2E97F8" w16cid:durableId="134BA8E1"/>
  <w16cid:commentId w16cid:paraId="7F5F5F6F" w16cid:durableId="318493B2"/>
  <w16cid:commentId w16cid:paraId="4828F7B8" w16cid:durableId="6657321A"/>
  <w16cid:commentId w16cid:paraId="296F095B" w16cid:durableId="49BEB51B"/>
  <w16cid:commentId w16cid:paraId="5D43AE8A" w16cid:durableId="4E940D71"/>
  <w16cid:commentId w16cid:paraId="38D54F4A" w16cid:durableId="32476BD6"/>
  <w16cid:commentId w16cid:paraId="79F67144" w16cid:durableId="3FCFAD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tKSqYmrO8qHMS" int2:id="oy3jtZL8">
      <int2:state int2:type="AugLoop_Text_Critique" int2:value="Rejected"/>
    </int2:textHash>
    <int2:bookmark int2:bookmarkName="_Int_SqkZalRU" int2:invalidationBookmarkName="" int2:hashCode="u0dJBh9QDHcF7n" int2:id="XokRy7bU">
      <int2:state int2:type="AugLoop_Text_Critique" int2:value="Rejected"/>
    </int2:bookmark>
    <int2:bookmark int2:bookmarkName="_Int_6LG5FZES" int2:invalidationBookmarkName="" int2:hashCode="vMu+aZZUeijWn2" int2:id="LXX18qh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588b4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7fc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b62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23f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98c1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34fe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3d8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fb7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0df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236fec"/>
    <w:multiLevelType xmlns:w="http://schemas.openxmlformats.org/wordprocessingml/2006/main" w:val="hybridMultilevel"/>
    <w:lvl xmlns:w="http://schemas.openxmlformats.org/wordprocessingml/2006/main" w:ilvl="0">
      <w:start w:val="1"/>
      <w:numFmt w:val="bullet"/>
      <w:pStyle w:val="ListParagraph"/>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EXANDROU, Areti (axale3)">
    <w15:presenceInfo w15:providerId="AD" w15:userId="S::axale3@eq.edu.au::5eb47dfd-fd7d-4e63-b027-d80ac8207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0F861"/>
    <w:rsid w:val="00180D3C"/>
    <w:rsid w:val="00979511"/>
    <w:rsid w:val="0099E721"/>
    <w:rsid w:val="00D91E1D"/>
    <w:rsid w:val="012507F5"/>
    <w:rsid w:val="015F5212"/>
    <w:rsid w:val="0175C8C4"/>
    <w:rsid w:val="01F8F621"/>
    <w:rsid w:val="0259881A"/>
    <w:rsid w:val="029C8868"/>
    <w:rsid w:val="02D57324"/>
    <w:rsid w:val="031B1833"/>
    <w:rsid w:val="033780FD"/>
    <w:rsid w:val="040AA8AC"/>
    <w:rsid w:val="0437F5E3"/>
    <w:rsid w:val="049F39D4"/>
    <w:rsid w:val="04AB3482"/>
    <w:rsid w:val="04E5B585"/>
    <w:rsid w:val="057532AB"/>
    <w:rsid w:val="05DA7480"/>
    <w:rsid w:val="061E518F"/>
    <w:rsid w:val="0626E93F"/>
    <w:rsid w:val="06399B3F"/>
    <w:rsid w:val="063C053C"/>
    <w:rsid w:val="06490E96"/>
    <w:rsid w:val="064BA365"/>
    <w:rsid w:val="06737C7D"/>
    <w:rsid w:val="06CF0E99"/>
    <w:rsid w:val="077090DE"/>
    <w:rsid w:val="086BE51D"/>
    <w:rsid w:val="0880FC43"/>
    <w:rsid w:val="08823BF0"/>
    <w:rsid w:val="08893B13"/>
    <w:rsid w:val="09692680"/>
    <w:rsid w:val="0971C944"/>
    <w:rsid w:val="0997D5C3"/>
    <w:rsid w:val="09F69D5B"/>
    <w:rsid w:val="0AC4914B"/>
    <w:rsid w:val="0AC85D89"/>
    <w:rsid w:val="0AD0E6BB"/>
    <w:rsid w:val="0B55B20C"/>
    <w:rsid w:val="0BD2BA59"/>
    <w:rsid w:val="0C2BB285"/>
    <w:rsid w:val="0C4FA933"/>
    <w:rsid w:val="0CCCB781"/>
    <w:rsid w:val="0CFD7B1B"/>
    <w:rsid w:val="0D42438A"/>
    <w:rsid w:val="0D4AD85E"/>
    <w:rsid w:val="0DE7CCF7"/>
    <w:rsid w:val="0E2BA6B6"/>
    <w:rsid w:val="0E385A7A"/>
    <w:rsid w:val="0F8E5381"/>
    <w:rsid w:val="103FBCD8"/>
    <w:rsid w:val="10B6F42F"/>
    <w:rsid w:val="10D4ED5C"/>
    <w:rsid w:val="11654F8B"/>
    <w:rsid w:val="11654F8B"/>
    <w:rsid w:val="117017A0"/>
    <w:rsid w:val="117017A0"/>
    <w:rsid w:val="121E0B10"/>
    <w:rsid w:val="121E0B10"/>
    <w:rsid w:val="125FC9C9"/>
    <w:rsid w:val="1269E562"/>
    <w:rsid w:val="12AB9454"/>
    <w:rsid w:val="139E15EB"/>
    <w:rsid w:val="139F54FF"/>
    <w:rsid w:val="13C10897"/>
    <w:rsid w:val="144C7D29"/>
    <w:rsid w:val="15319CAF"/>
    <w:rsid w:val="15900501"/>
    <w:rsid w:val="15B0555C"/>
    <w:rsid w:val="15FA091A"/>
    <w:rsid w:val="165AFB9D"/>
    <w:rsid w:val="176082D5"/>
    <w:rsid w:val="17EABFF7"/>
    <w:rsid w:val="180E8D27"/>
    <w:rsid w:val="180F78AA"/>
    <w:rsid w:val="18FA765D"/>
    <w:rsid w:val="190458D6"/>
    <w:rsid w:val="1935A17A"/>
    <w:rsid w:val="196BC5A6"/>
    <w:rsid w:val="1992F751"/>
    <w:rsid w:val="1997F9F3"/>
    <w:rsid w:val="199C8DA2"/>
    <w:rsid w:val="19BBF13D"/>
    <w:rsid w:val="19D5D7DB"/>
    <w:rsid w:val="19DC0CD5"/>
    <w:rsid w:val="1A8E48B7"/>
    <w:rsid w:val="1A8F017F"/>
    <w:rsid w:val="1AD2067D"/>
    <w:rsid w:val="1ADA8344"/>
    <w:rsid w:val="1B3D5B54"/>
    <w:rsid w:val="1B4C6099"/>
    <w:rsid w:val="1B710B6F"/>
    <w:rsid w:val="1B745CA0"/>
    <w:rsid w:val="1C0E7BF8"/>
    <w:rsid w:val="1C382915"/>
    <w:rsid w:val="1C4F9130"/>
    <w:rsid w:val="1C8B0488"/>
    <w:rsid w:val="1D0514A8"/>
    <w:rsid w:val="1D25C896"/>
    <w:rsid w:val="1D8FB03E"/>
    <w:rsid w:val="1DAC3B64"/>
    <w:rsid w:val="1DDDF814"/>
    <w:rsid w:val="1DEF62DA"/>
    <w:rsid w:val="1E37FF30"/>
    <w:rsid w:val="1E3CA94A"/>
    <w:rsid w:val="1E6CD8CE"/>
    <w:rsid w:val="1E845BFF"/>
    <w:rsid w:val="1E95C421"/>
    <w:rsid w:val="1F3DD681"/>
    <w:rsid w:val="1FB201DD"/>
    <w:rsid w:val="1FB201DD"/>
    <w:rsid w:val="206703A8"/>
    <w:rsid w:val="208F7B73"/>
    <w:rsid w:val="208F7B73"/>
    <w:rsid w:val="2130834D"/>
    <w:rsid w:val="216E492C"/>
    <w:rsid w:val="218013D7"/>
    <w:rsid w:val="21AEFA19"/>
    <w:rsid w:val="22CC3F1C"/>
    <w:rsid w:val="22DB1ADB"/>
    <w:rsid w:val="22F9649A"/>
    <w:rsid w:val="23567DBF"/>
    <w:rsid w:val="23B0798F"/>
    <w:rsid w:val="23CA57DB"/>
    <w:rsid w:val="23FCD7AA"/>
    <w:rsid w:val="24247448"/>
    <w:rsid w:val="2427FB40"/>
    <w:rsid w:val="24825898"/>
    <w:rsid w:val="249F0782"/>
    <w:rsid w:val="25230357"/>
    <w:rsid w:val="25230357"/>
    <w:rsid w:val="25431949"/>
    <w:rsid w:val="255476A9"/>
    <w:rsid w:val="2591F8FD"/>
    <w:rsid w:val="2591F8FD"/>
    <w:rsid w:val="26130816"/>
    <w:rsid w:val="266AC5B8"/>
    <w:rsid w:val="2674F0FE"/>
    <w:rsid w:val="267A598D"/>
    <w:rsid w:val="268C0F9A"/>
    <w:rsid w:val="26D35684"/>
    <w:rsid w:val="26F564BB"/>
    <w:rsid w:val="278CE01B"/>
    <w:rsid w:val="27A13157"/>
    <w:rsid w:val="27EC5780"/>
    <w:rsid w:val="282426C3"/>
    <w:rsid w:val="28482408"/>
    <w:rsid w:val="286CCCF9"/>
    <w:rsid w:val="288D0BAB"/>
    <w:rsid w:val="28DCB7A9"/>
    <w:rsid w:val="29E38047"/>
    <w:rsid w:val="2A2A4EDB"/>
    <w:rsid w:val="2A490AC7"/>
    <w:rsid w:val="2A7A733F"/>
    <w:rsid w:val="2AB2704C"/>
    <w:rsid w:val="2AF776F9"/>
    <w:rsid w:val="2B14D904"/>
    <w:rsid w:val="2B2E517A"/>
    <w:rsid w:val="2B63D4C4"/>
    <w:rsid w:val="2B9743E5"/>
    <w:rsid w:val="2B993B38"/>
    <w:rsid w:val="2C539EEB"/>
    <w:rsid w:val="2C539EEB"/>
    <w:rsid w:val="2C88E2DB"/>
    <w:rsid w:val="2CD14CF3"/>
    <w:rsid w:val="2CDC1C56"/>
    <w:rsid w:val="2CDC1C56"/>
    <w:rsid w:val="2CF16142"/>
    <w:rsid w:val="2D533503"/>
    <w:rsid w:val="2D54A3F1"/>
    <w:rsid w:val="2D5FEA22"/>
    <w:rsid w:val="2D5FEA22"/>
    <w:rsid w:val="2D6525D5"/>
    <w:rsid w:val="2DAB9345"/>
    <w:rsid w:val="2ECBA66C"/>
    <w:rsid w:val="2EEBEFB3"/>
    <w:rsid w:val="2F9FB779"/>
    <w:rsid w:val="30242DE7"/>
    <w:rsid w:val="30819493"/>
    <w:rsid w:val="31081F6E"/>
    <w:rsid w:val="31258747"/>
    <w:rsid w:val="3168069C"/>
    <w:rsid w:val="31A16F39"/>
    <w:rsid w:val="3222616D"/>
    <w:rsid w:val="3232C798"/>
    <w:rsid w:val="32679367"/>
    <w:rsid w:val="327A238D"/>
    <w:rsid w:val="32AF6B6A"/>
    <w:rsid w:val="32C19927"/>
    <w:rsid w:val="33ACA72F"/>
    <w:rsid w:val="33B96631"/>
    <w:rsid w:val="33B96631"/>
    <w:rsid w:val="33F2E974"/>
    <w:rsid w:val="33F387CD"/>
    <w:rsid w:val="34C7CD05"/>
    <w:rsid w:val="34CF1348"/>
    <w:rsid w:val="351345B1"/>
    <w:rsid w:val="35ADD284"/>
    <w:rsid w:val="35E267B6"/>
    <w:rsid w:val="35F0CD40"/>
    <w:rsid w:val="36491BDB"/>
    <w:rsid w:val="36B55EAF"/>
    <w:rsid w:val="36B81245"/>
    <w:rsid w:val="36E934E7"/>
    <w:rsid w:val="3716CDDA"/>
    <w:rsid w:val="37179595"/>
    <w:rsid w:val="379493E9"/>
    <w:rsid w:val="37A46EA0"/>
    <w:rsid w:val="37AB272F"/>
    <w:rsid w:val="37E0A829"/>
    <w:rsid w:val="37F3DAF0"/>
    <w:rsid w:val="382481DB"/>
    <w:rsid w:val="382A64CF"/>
    <w:rsid w:val="38604F7D"/>
    <w:rsid w:val="38CA835F"/>
    <w:rsid w:val="38D958E2"/>
    <w:rsid w:val="39762904"/>
    <w:rsid w:val="3980830E"/>
    <w:rsid w:val="39A69BFA"/>
    <w:rsid w:val="39ADA9DC"/>
    <w:rsid w:val="39AFAF61"/>
    <w:rsid w:val="39AFAF61"/>
    <w:rsid w:val="39B81FC4"/>
    <w:rsid w:val="39F9EF6D"/>
    <w:rsid w:val="3A1E7F6D"/>
    <w:rsid w:val="3A2E10B6"/>
    <w:rsid w:val="3A354ECE"/>
    <w:rsid w:val="3AC417C1"/>
    <w:rsid w:val="3B12ECE9"/>
    <w:rsid w:val="3B2BF2BD"/>
    <w:rsid w:val="3B8134A4"/>
    <w:rsid w:val="3B8F924C"/>
    <w:rsid w:val="3BD1B0F7"/>
    <w:rsid w:val="3D0B04A5"/>
    <w:rsid w:val="3D346D81"/>
    <w:rsid w:val="3D5AFAF0"/>
    <w:rsid w:val="3D9C7634"/>
    <w:rsid w:val="3D9D4752"/>
    <w:rsid w:val="3DDF7FF3"/>
    <w:rsid w:val="3DE9C1E8"/>
    <w:rsid w:val="3DF61441"/>
    <w:rsid w:val="3E15E1A5"/>
    <w:rsid w:val="3E396DE0"/>
    <w:rsid w:val="3E6805D9"/>
    <w:rsid w:val="3E6EBAA6"/>
    <w:rsid w:val="40C577DD"/>
    <w:rsid w:val="40C577DD"/>
    <w:rsid w:val="40CB5D5D"/>
    <w:rsid w:val="4101056D"/>
    <w:rsid w:val="413E6DDC"/>
    <w:rsid w:val="418B760D"/>
    <w:rsid w:val="41D31003"/>
    <w:rsid w:val="41E59AB7"/>
    <w:rsid w:val="42059D74"/>
    <w:rsid w:val="4205A359"/>
    <w:rsid w:val="42419A7F"/>
    <w:rsid w:val="424DC202"/>
    <w:rsid w:val="4273C0D5"/>
    <w:rsid w:val="42CB748B"/>
    <w:rsid w:val="42CF009D"/>
    <w:rsid w:val="43331BC1"/>
    <w:rsid w:val="4350CA8D"/>
    <w:rsid w:val="43817690"/>
    <w:rsid w:val="43EF2A13"/>
    <w:rsid w:val="4445949D"/>
    <w:rsid w:val="44A4AEA4"/>
    <w:rsid w:val="44AB4765"/>
    <w:rsid w:val="44B3FC0F"/>
    <w:rsid w:val="4545B891"/>
    <w:rsid w:val="459CA373"/>
    <w:rsid w:val="46185479"/>
    <w:rsid w:val="462C5C9D"/>
    <w:rsid w:val="468426E2"/>
    <w:rsid w:val="468426E2"/>
    <w:rsid w:val="46E75AD6"/>
    <w:rsid w:val="46FECFD6"/>
    <w:rsid w:val="473D5A68"/>
    <w:rsid w:val="4753A0C6"/>
    <w:rsid w:val="48019D43"/>
    <w:rsid w:val="481A75DA"/>
    <w:rsid w:val="4847BB84"/>
    <w:rsid w:val="488BCE9A"/>
    <w:rsid w:val="488BCE9A"/>
    <w:rsid w:val="49110729"/>
    <w:rsid w:val="49386B60"/>
    <w:rsid w:val="498C2B32"/>
    <w:rsid w:val="49918B11"/>
    <w:rsid w:val="49B36ADC"/>
    <w:rsid w:val="49CEED36"/>
    <w:rsid w:val="49F04DC9"/>
    <w:rsid w:val="4A708772"/>
    <w:rsid w:val="4B60CE1D"/>
    <w:rsid w:val="4B6E07D2"/>
    <w:rsid w:val="4C5C0D5C"/>
    <w:rsid w:val="4C65887F"/>
    <w:rsid w:val="4CF5F1B6"/>
    <w:rsid w:val="4D065868"/>
    <w:rsid w:val="4D0BCE02"/>
    <w:rsid w:val="4D279AE5"/>
    <w:rsid w:val="4D720B84"/>
    <w:rsid w:val="4D740324"/>
    <w:rsid w:val="4D8392B4"/>
    <w:rsid w:val="4D9B5A2A"/>
    <w:rsid w:val="4DD2B287"/>
    <w:rsid w:val="4E9104CD"/>
    <w:rsid w:val="4EB1E501"/>
    <w:rsid w:val="4EB1E501"/>
    <w:rsid w:val="4ECF3D54"/>
    <w:rsid w:val="4F0FA79C"/>
    <w:rsid w:val="4F7B7461"/>
    <w:rsid w:val="4F9215AD"/>
    <w:rsid w:val="4F964169"/>
    <w:rsid w:val="4FB70A3F"/>
    <w:rsid w:val="4FCE9204"/>
    <w:rsid w:val="503BBC4C"/>
    <w:rsid w:val="50EE4FF5"/>
    <w:rsid w:val="5118CD5B"/>
    <w:rsid w:val="520D7451"/>
    <w:rsid w:val="524475D2"/>
    <w:rsid w:val="527A3D18"/>
    <w:rsid w:val="52CE73A7"/>
    <w:rsid w:val="52E95BCF"/>
    <w:rsid w:val="53254B8B"/>
    <w:rsid w:val="537CBD6C"/>
    <w:rsid w:val="54C3E93C"/>
    <w:rsid w:val="54E581BE"/>
    <w:rsid w:val="55CC9BAB"/>
    <w:rsid w:val="5614412C"/>
    <w:rsid w:val="56B587A7"/>
    <w:rsid w:val="56DA5DA8"/>
    <w:rsid w:val="56DA5DA8"/>
    <w:rsid w:val="56EA7963"/>
    <w:rsid w:val="56FB9ABA"/>
    <w:rsid w:val="58219410"/>
    <w:rsid w:val="588D948C"/>
    <w:rsid w:val="58EE7B2A"/>
    <w:rsid w:val="58FD428C"/>
    <w:rsid w:val="59B86BF9"/>
    <w:rsid w:val="59C1B5E0"/>
    <w:rsid w:val="5A04AD43"/>
    <w:rsid w:val="5A97E26D"/>
    <w:rsid w:val="5AC5920C"/>
    <w:rsid w:val="5AD55DD9"/>
    <w:rsid w:val="5ADD90DF"/>
    <w:rsid w:val="5B0BCE8D"/>
    <w:rsid w:val="5B0D0FAD"/>
    <w:rsid w:val="5B63C2B5"/>
    <w:rsid w:val="5BE26472"/>
    <w:rsid w:val="5CCE13D9"/>
    <w:rsid w:val="5CFB7003"/>
    <w:rsid w:val="5D0B847B"/>
    <w:rsid w:val="5D2D3155"/>
    <w:rsid w:val="5DADAE70"/>
    <w:rsid w:val="5DDE85D3"/>
    <w:rsid w:val="5E0A5AFD"/>
    <w:rsid w:val="5E49DFBD"/>
    <w:rsid w:val="5E4CC603"/>
    <w:rsid w:val="5E4CC603"/>
    <w:rsid w:val="5E622310"/>
    <w:rsid w:val="5EE7ABEF"/>
    <w:rsid w:val="5F13D419"/>
    <w:rsid w:val="5F16AF51"/>
    <w:rsid w:val="5F320132"/>
    <w:rsid w:val="5F991387"/>
    <w:rsid w:val="6071692C"/>
    <w:rsid w:val="60DEE66B"/>
    <w:rsid w:val="6125D36D"/>
    <w:rsid w:val="6142ECB0"/>
    <w:rsid w:val="6142ECB0"/>
    <w:rsid w:val="615FC1B3"/>
    <w:rsid w:val="61C0F01B"/>
    <w:rsid w:val="61C36256"/>
    <w:rsid w:val="622E6F43"/>
    <w:rsid w:val="625D2266"/>
    <w:rsid w:val="6268E321"/>
    <w:rsid w:val="62747F1E"/>
    <w:rsid w:val="62954DA6"/>
    <w:rsid w:val="62B1035A"/>
    <w:rsid w:val="62BD9CC6"/>
    <w:rsid w:val="62F252C5"/>
    <w:rsid w:val="62F8450D"/>
    <w:rsid w:val="63BBAAF4"/>
    <w:rsid w:val="63D2E522"/>
    <w:rsid w:val="63DA2D64"/>
    <w:rsid w:val="64D8D813"/>
    <w:rsid w:val="64DAC7EA"/>
    <w:rsid w:val="653CFBDD"/>
    <w:rsid w:val="658EBA8A"/>
    <w:rsid w:val="65AB1779"/>
    <w:rsid w:val="65AB1779"/>
    <w:rsid w:val="65B484C2"/>
    <w:rsid w:val="6642520E"/>
    <w:rsid w:val="66640ADC"/>
    <w:rsid w:val="6691BF65"/>
    <w:rsid w:val="669B5934"/>
    <w:rsid w:val="66EF249F"/>
    <w:rsid w:val="66F3BF5A"/>
    <w:rsid w:val="673F0BAB"/>
    <w:rsid w:val="6753B4CA"/>
    <w:rsid w:val="679A0F8E"/>
    <w:rsid w:val="6815BB19"/>
    <w:rsid w:val="68197D1E"/>
    <w:rsid w:val="697CD808"/>
    <w:rsid w:val="69EFAC7A"/>
    <w:rsid w:val="6A455D3C"/>
    <w:rsid w:val="6AADDB0A"/>
    <w:rsid w:val="6AEB5A7A"/>
    <w:rsid w:val="6AF0245A"/>
    <w:rsid w:val="6B046279"/>
    <w:rsid w:val="6B652E19"/>
    <w:rsid w:val="6C22A3C8"/>
    <w:rsid w:val="6C7320CD"/>
    <w:rsid w:val="6C7CEB06"/>
    <w:rsid w:val="6CA70EEF"/>
    <w:rsid w:val="6CFC6BFC"/>
    <w:rsid w:val="6CFFDEC9"/>
    <w:rsid w:val="6D0A5F84"/>
    <w:rsid w:val="6D1AF968"/>
    <w:rsid w:val="6D1AF968"/>
    <w:rsid w:val="6DD0FE64"/>
    <w:rsid w:val="6DF65B0B"/>
    <w:rsid w:val="6DF65B0B"/>
    <w:rsid w:val="6E0E367C"/>
    <w:rsid w:val="6E4900E8"/>
    <w:rsid w:val="6E4F31C5"/>
    <w:rsid w:val="6E72DB39"/>
    <w:rsid w:val="6EB56547"/>
    <w:rsid w:val="6F269DFC"/>
    <w:rsid w:val="6F44518D"/>
    <w:rsid w:val="6F797132"/>
    <w:rsid w:val="6F80E170"/>
    <w:rsid w:val="6FA9B383"/>
    <w:rsid w:val="6FBC2CE9"/>
    <w:rsid w:val="70168DEB"/>
    <w:rsid w:val="7059DA54"/>
    <w:rsid w:val="70841C43"/>
    <w:rsid w:val="70AA86B4"/>
    <w:rsid w:val="70F06F35"/>
    <w:rsid w:val="71650D5D"/>
    <w:rsid w:val="71700AF9"/>
    <w:rsid w:val="71774FE3"/>
    <w:rsid w:val="7187F0D0"/>
    <w:rsid w:val="71ACCE9A"/>
    <w:rsid w:val="71EC3841"/>
    <w:rsid w:val="7260336F"/>
    <w:rsid w:val="726B8DA4"/>
    <w:rsid w:val="72DCEE6F"/>
    <w:rsid w:val="7301CB05"/>
    <w:rsid w:val="732E69EF"/>
    <w:rsid w:val="7358D55C"/>
    <w:rsid w:val="738676B0"/>
    <w:rsid w:val="738676B0"/>
    <w:rsid w:val="743F1179"/>
    <w:rsid w:val="749EE45E"/>
    <w:rsid w:val="74BCABDE"/>
    <w:rsid w:val="74C336FA"/>
    <w:rsid w:val="74EF1AAC"/>
    <w:rsid w:val="754F8227"/>
    <w:rsid w:val="7552AB37"/>
    <w:rsid w:val="755C0D6D"/>
    <w:rsid w:val="76201136"/>
    <w:rsid w:val="7626C48F"/>
    <w:rsid w:val="769DB6F3"/>
    <w:rsid w:val="76E1EEC2"/>
    <w:rsid w:val="77158FAB"/>
    <w:rsid w:val="773C0C31"/>
    <w:rsid w:val="77DB0869"/>
    <w:rsid w:val="7860F861"/>
    <w:rsid w:val="789595A8"/>
    <w:rsid w:val="79053594"/>
    <w:rsid w:val="795E81BC"/>
    <w:rsid w:val="7A04AEC2"/>
    <w:rsid w:val="7A1ECC4A"/>
    <w:rsid w:val="7A39D22C"/>
    <w:rsid w:val="7A39D22C"/>
    <w:rsid w:val="7A7A1C7D"/>
    <w:rsid w:val="7AA9B2B9"/>
    <w:rsid w:val="7B383E5E"/>
    <w:rsid w:val="7B383E5E"/>
    <w:rsid w:val="7B436875"/>
    <w:rsid w:val="7B48B7F5"/>
    <w:rsid w:val="7B496955"/>
    <w:rsid w:val="7B63414D"/>
    <w:rsid w:val="7B6692A1"/>
    <w:rsid w:val="7B95D988"/>
    <w:rsid w:val="7BD617E3"/>
    <w:rsid w:val="7C085C9C"/>
    <w:rsid w:val="7C1CD112"/>
    <w:rsid w:val="7C578F46"/>
    <w:rsid w:val="7C578F46"/>
    <w:rsid w:val="7C7BE208"/>
    <w:rsid w:val="7C8DD699"/>
    <w:rsid w:val="7C9A2415"/>
    <w:rsid w:val="7D584B8E"/>
    <w:rsid w:val="7D74F71B"/>
    <w:rsid w:val="7D78CC31"/>
    <w:rsid w:val="7D889F37"/>
    <w:rsid w:val="7D8DA092"/>
    <w:rsid w:val="7DAAD88C"/>
    <w:rsid w:val="7E49B954"/>
    <w:rsid w:val="7E543A22"/>
    <w:rsid w:val="7E774A37"/>
    <w:rsid w:val="7EACBAFC"/>
    <w:rsid w:val="7ECC6324"/>
    <w:rsid w:val="7F2F8EC2"/>
    <w:rsid w:val="7F71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F861"/>
  <w15:chartTrackingRefBased/>
  <w15:docId w15:val="{84A1B7BC-6B4F-47A8-BA79-0FA9A43FF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716CDDA"/>
    <w:rPr>
      <w:rFonts w:ascii="Bahnschrift" w:hAnsi="Bahnschrift" w:eastAsia="Bahnschrift" w:cs="Bahnschrif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3716CDDA"/>
    <w:rPr>
      <w:b w:val="1"/>
      <w:bCs w:val="1"/>
      <w:u w:val="single"/>
    </w:rPr>
  </w:style>
  <w:style w:type="paragraph" w:styleId="Heading1">
    <w:uiPriority w:val="9"/>
    <w:name w:val="heading 1"/>
    <w:basedOn w:val="Normal"/>
    <w:next w:val="Normal"/>
    <w:link w:val="Heading1Char"/>
    <w:qFormat/>
    <w:rsid w:val="3716CDDA"/>
    <w:rPr>
      <w:b w:val="1"/>
      <w:bCs w:val="1"/>
      <w:u w:val="single"/>
    </w:rPr>
  </w:style>
  <w:style w:type="character" w:styleId="Heading2Char" w:customStyle="true">
    <w:uiPriority w:val="9"/>
    <w:name w:val="Heading 2 Char"/>
    <w:basedOn w:val="Normal"/>
    <w:link w:val="Heading2"/>
    <w:rsid w:val="3716CDDA"/>
    <w:rPr>
      <w:b w:val="1"/>
      <w:bCs w:val="1"/>
      <w:i w:val="1"/>
      <w:iCs w:val="1"/>
      <w:u w:val="none"/>
    </w:rPr>
  </w:style>
  <w:style w:type="paragraph" w:styleId="Heading2">
    <w:uiPriority w:val="9"/>
    <w:name w:val="heading 2"/>
    <w:basedOn w:val="Normal"/>
    <w:next w:val="Normal"/>
    <w:unhideWhenUsed/>
    <w:link w:val="Heading2Char"/>
    <w:qFormat/>
    <w:rsid w:val="3716CDDA"/>
    <w:rPr>
      <w:b w:val="1"/>
      <w:bCs w:val="1"/>
      <w:i w:val="1"/>
      <w:iCs w:val="1"/>
      <w:u w:val="none"/>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716CDDA"/>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716CDDA"/>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716CDDA"/>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716CDDA"/>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716CDDA"/>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716CDDA"/>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716CDDA"/>
    <w:rPr>
      <w:rFonts w:eastAsia="" w:cs=""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3716CDDA"/>
    <w:rPr>
      <w:rFonts w:ascii="Bahnschrift" w:hAnsi="Bahnschrift" w:eastAsia="Bahnschrift" w:cs="Bahnschrift"/>
      <w:b w:val="1"/>
      <w:bCs w:val="1"/>
      <w:i w:val="0"/>
      <w:iCs w:val="0"/>
      <w:sz w:val="56"/>
      <w:szCs w:val="56"/>
      <w:u w:val="single"/>
    </w:rPr>
  </w:style>
  <w:style w:type="paragraph" w:styleId="Title">
    <w:uiPriority w:val="10"/>
    <w:name w:val="Title"/>
    <w:basedOn w:val="Normal"/>
    <w:next w:val="Normal"/>
    <w:link w:val="TitleChar"/>
    <w:qFormat/>
    <w:rsid w:val="3716CDDA"/>
    <w:rPr>
      <w:b w:val="1"/>
      <w:bCs w:val="1"/>
      <w:i w:val="0"/>
      <w:iCs w:val="0"/>
      <w:sz w:val="56"/>
      <w:szCs w:val="56"/>
      <w:u w:val="single"/>
    </w:rPr>
    <w:pPr>
      <w:spacing w:after="80" w:line="240" w:lineRule="auto"/>
      <w:contextualSpacing/>
      <w:jc w:val="center"/>
    </w:pPr>
  </w:style>
  <w:style w:type="character" w:styleId="SubtitleChar" w:customStyle="true">
    <w:uiPriority w:val="11"/>
    <w:name w:val="Subtitle Char"/>
    <w:basedOn w:val="Normal"/>
    <w:link w:val="Subtitle"/>
    <w:rsid w:val="3716CDDA"/>
    <w:rPr>
      <w:i w:val="1"/>
      <w:iCs w:val="1"/>
    </w:rPr>
  </w:style>
  <w:style w:type="paragraph" w:styleId="Subtitle">
    <w:uiPriority w:val="11"/>
    <w:name w:val="Subtitle"/>
    <w:basedOn w:val="Normal"/>
    <w:next w:val="Normal"/>
    <w:link w:val="SubtitleChar"/>
    <w:qFormat/>
    <w:rsid w:val="3716CDDA"/>
    <w:rPr>
      <w:i w:val="1"/>
      <w:iCs w:val="1"/>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716CDDA"/>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716CDDA"/>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716CDDA"/>
    <w:pPr>
      <w:numPr>
        <w:ilvl w:val="0"/>
        <w:numId w:val="1"/>
      </w:numPr>
      <w:spacing/>
      <w:ind w:left="720" w:hanging="36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png" Id="R2f930c1838ff4f50" /><Relationship Type="http://schemas.openxmlformats.org/officeDocument/2006/relationships/image" Target="/media/image2.png" Id="R3da8214baf22478b"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ff82f8f28c214379"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62e50efbec2a41e0" /><Relationship Type="http://schemas.openxmlformats.org/officeDocument/2006/relationships/fontTable" Target="fontTable.xml" Id="rId4" /><Relationship Type="http://schemas.openxmlformats.org/officeDocument/2006/relationships/comments" Target="comments.xml" Id="Rf683076b68fa4ff1" /><Relationship Type="http://schemas.microsoft.com/office/2011/relationships/people" Target="people.xml" Id="R01b552d5550f4d01" /><Relationship Type="http://schemas.microsoft.com/office/2011/relationships/commentsExtended" Target="commentsExtended.xml" Id="Rbfd61c4c09d44a73" /><Relationship Type="http://schemas.microsoft.com/office/2016/09/relationships/commentsIds" Target="commentsIds.xml" Id="Rdfc6aa627b4644b5" /><Relationship Type="http://schemas.microsoft.com/office/2018/08/relationships/commentsExtensible" Target="commentsExtensible.xml" Id="R8814839c32eb4f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95BF741F4650419CB3E1D1460BB758" ma:contentTypeVersion="13" ma:contentTypeDescription="Create a new document." ma:contentTypeScope="" ma:versionID="b36356da72989780ec7009e269f4ac2f">
  <xsd:schema xmlns:xsd="http://www.w3.org/2001/XMLSchema" xmlns:xs="http://www.w3.org/2001/XMLSchema" xmlns:p="http://schemas.microsoft.com/office/2006/metadata/properties" xmlns:ns2="e119d1f3-3435-4f03-9595-6df644430fed" xmlns:ns3="ef8a9355-291a-4804-97a6-417b2a3188f5" targetNamespace="http://schemas.microsoft.com/office/2006/metadata/properties" ma:root="true" ma:fieldsID="c43f1381fd9f491d456375f34621a421" ns2:_="" ns3:_="">
    <xsd:import namespace="e119d1f3-3435-4f03-9595-6df644430fed"/>
    <xsd:import namespace="ef8a9355-291a-4804-97a6-417b2a3188f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9d1f3-3435-4f03-9595-6df644430f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a9355-291a-4804-97a6-417b2a3188f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d574427-8413-453c-bea0-24ecfc424ab0}" ma:internalName="TaxCatchAll" ma:showField="CatchAllData" ma:web="ef8a9355-291a-4804-97a6-417b2a3188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19d1f3-3435-4f03-9595-6df644430fed">
      <Terms xmlns="http://schemas.microsoft.com/office/infopath/2007/PartnerControls"/>
    </lcf76f155ced4ddcb4097134ff3c332f>
    <TaxCatchAll xmlns="ef8a9355-291a-4804-97a6-417b2a3188f5" xsi:nil="true"/>
    <ReferenceId xmlns="e119d1f3-3435-4f03-9595-6df644430fed" xsi:nil="true"/>
  </documentManagement>
</p:properties>
</file>

<file path=customXml/itemProps1.xml><?xml version="1.0" encoding="utf-8"?>
<ds:datastoreItem xmlns:ds="http://schemas.openxmlformats.org/officeDocument/2006/customXml" ds:itemID="{71483ADF-BF31-49E8-B835-74E4E084796D}"/>
</file>

<file path=customXml/itemProps2.xml><?xml version="1.0" encoding="utf-8"?>
<ds:datastoreItem xmlns:ds="http://schemas.openxmlformats.org/officeDocument/2006/customXml" ds:itemID="{DABD5B8A-B33A-4A76-B190-F3286C0E7527}"/>
</file>

<file path=customXml/itemProps3.xml><?xml version="1.0" encoding="utf-8"?>
<ds:datastoreItem xmlns:ds="http://schemas.openxmlformats.org/officeDocument/2006/customXml" ds:itemID="{0A1A6C6B-6F78-4DE5-B817-0E32E99222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TOMES, Eden (etome3)</dc:creator>
  <keywords/>
  <dc:description/>
  <lastModifiedBy>ALEXANDROU, Areti (axale3)</lastModifiedBy>
  <dcterms:created xsi:type="dcterms:W3CDTF">2025-02-12T00:18:51.0000000Z</dcterms:created>
  <dcterms:modified xsi:type="dcterms:W3CDTF">2025-03-04T12:35:03.6112942Z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0x0101003A95BF741F4650419CB3E1D1460BB758</vt:lpwstr>
  </property>
  <property fmtid="{D5CDD505-2E9C-101B-9397-08002B2CF9AE}" pid="3" name="Order">
    <vt:r8>50700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activity">
    <vt:lpwstr>{"FileActivityType":"9","FileActivityTimeStamp":"2025-02-27T22:49:04.473Z","FileActivityUsersOnPage":[{"DisplayName":"TOMES, Eden (etome3)","Id":"etome3@eq.edu.au"},{"DisplayName":"ALEXANDROU, Areti (axale3)","Id":"axale3@eq.edu.au"},{"DisplayName":"TOMES, Eden (etome3)","Id":"etome3@eq.edu.au"}],"FileActivityNavigationId":null}</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